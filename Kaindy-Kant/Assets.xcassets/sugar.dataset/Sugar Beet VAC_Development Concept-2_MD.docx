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D59" w:rsidRPr="000B5D59" w:rsidRDefault="000B5D59" w:rsidP="000B5D59">
      <w:pPr>
        <w:pBdr>
          <w:bottom w:val="single" w:sz="12" w:space="1" w:color="auto"/>
        </w:pBdr>
        <w:ind w:left="3600"/>
        <w:rPr>
          <w:b/>
          <w:color w:val="4F81BD" w:themeColor="accent1"/>
          <w:sz w:val="36"/>
          <w:szCs w:val="36"/>
        </w:rPr>
      </w:pPr>
      <w:r w:rsidRPr="000B5D59">
        <w:rPr>
          <w:b/>
          <w:color w:val="4F81BD" w:themeColor="accent1"/>
          <w:sz w:val="36"/>
          <w:szCs w:val="36"/>
        </w:rPr>
        <w:t xml:space="preserve">Sugar VAC Analysis of Kyrgyzstan: </w:t>
      </w:r>
      <w:r w:rsidR="006360AF">
        <w:rPr>
          <w:b/>
          <w:color w:val="4F81BD" w:themeColor="accent1"/>
          <w:sz w:val="36"/>
          <w:szCs w:val="36"/>
        </w:rPr>
        <w:t xml:space="preserve">Strengthening Supply Management  </w:t>
      </w:r>
      <w:r w:rsidRPr="000B5D59">
        <w:rPr>
          <w:b/>
          <w:color w:val="4F81BD" w:themeColor="accent1"/>
          <w:sz w:val="36"/>
          <w:szCs w:val="36"/>
        </w:rPr>
        <w:t xml:space="preserve"> </w:t>
      </w:r>
    </w:p>
    <w:p w:rsidR="000B5D59" w:rsidRDefault="000B5D59" w:rsidP="000008B3">
      <w:pPr>
        <w:spacing w:line="360" w:lineRule="auto"/>
        <w:rPr>
          <w:b/>
        </w:rPr>
      </w:pPr>
      <w:r>
        <w:rPr>
          <w:b/>
        </w:rPr>
        <w:tab/>
      </w:r>
      <w:r>
        <w:rPr>
          <w:b/>
        </w:rPr>
        <w:tab/>
      </w:r>
      <w:r>
        <w:rPr>
          <w:b/>
        </w:rPr>
        <w:tab/>
      </w:r>
      <w:r>
        <w:rPr>
          <w:b/>
        </w:rPr>
        <w:tab/>
      </w:r>
      <w:r>
        <w:rPr>
          <w:b/>
        </w:rPr>
        <w:tab/>
      </w:r>
      <w:r w:rsidRPr="000B5D59">
        <w:rPr>
          <w:b/>
          <w:color w:val="4F81BD" w:themeColor="accent1"/>
        </w:rPr>
        <w:t>DEVELOPED BY: Maksat Damir uulu</w:t>
      </w:r>
      <w:r w:rsidRPr="000B5D59">
        <w:rPr>
          <w:b/>
          <w:color w:val="4F81BD" w:themeColor="accent1"/>
        </w:rPr>
        <w:br/>
      </w:r>
      <w:r w:rsidRPr="000B5D59">
        <w:rPr>
          <w:b/>
          <w:color w:val="4F81BD" w:themeColor="accent1"/>
        </w:rPr>
        <w:tab/>
      </w:r>
      <w:r w:rsidRPr="000B5D59">
        <w:rPr>
          <w:b/>
          <w:color w:val="4F81BD" w:themeColor="accent1"/>
        </w:rPr>
        <w:tab/>
      </w:r>
      <w:r w:rsidRPr="000B5D59">
        <w:rPr>
          <w:b/>
          <w:color w:val="4F81BD" w:themeColor="accent1"/>
        </w:rPr>
        <w:tab/>
      </w:r>
      <w:r w:rsidRPr="000B5D59">
        <w:rPr>
          <w:b/>
          <w:color w:val="4F81BD" w:themeColor="accent1"/>
        </w:rPr>
        <w:tab/>
      </w:r>
      <w:r w:rsidRPr="000B5D59">
        <w:rPr>
          <w:b/>
          <w:color w:val="4F81BD" w:themeColor="accent1"/>
        </w:rPr>
        <w:tab/>
      </w:r>
      <w:r w:rsidRPr="000B5D59">
        <w:rPr>
          <w:b/>
          <w:color w:val="4F81BD" w:themeColor="accent1"/>
        </w:rPr>
        <w:tab/>
      </w:r>
      <w:r w:rsidRPr="000B5D59">
        <w:rPr>
          <w:b/>
          <w:color w:val="4F81BD" w:themeColor="accent1"/>
        </w:rPr>
        <w:tab/>
        <w:t xml:space="preserve"> </w:t>
      </w:r>
      <w:proofErr w:type="spellStart"/>
      <w:r w:rsidRPr="000B5D59">
        <w:rPr>
          <w:b/>
          <w:color w:val="4F81BD" w:themeColor="accent1"/>
        </w:rPr>
        <w:t>Torsten</w:t>
      </w:r>
      <w:proofErr w:type="spellEnd"/>
      <w:r w:rsidRPr="000B5D59">
        <w:rPr>
          <w:b/>
          <w:color w:val="4F81BD" w:themeColor="accent1"/>
        </w:rPr>
        <w:t xml:space="preserve"> </w:t>
      </w:r>
      <w:proofErr w:type="spellStart"/>
      <w:r w:rsidRPr="000B5D59">
        <w:rPr>
          <w:b/>
          <w:color w:val="4F81BD" w:themeColor="accent1"/>
        </w:rPr>
        <w:t>Swoboda</w:t>
      </w:r>
      <w:proofErr w:type="spellEnd"/>
      <w:r w:rsidRPr="000B5D59">
        <w:rPr>
          <w:b/>
          <w:color w:val="4F81BD" w:themeColor="accent1"/>
        </w:rPr>
        <w:t xml:space="preserve"> </w:t>
      </w:r>
      <w:bookmarkStart w:id="0" w:name="_GoBack"/>
      <w:bookmarkEnd w:id="0"/>
    </w:p>
    <w:p w:rsidR="000B5D59" w:rsidRDefault="000B5D59" w:rsidP="000008B3">
      <w:pPr>
        <w:spacing w:line="360" w:lineRule="auto"/>
        <w:rPr>
          <w:b/>
          <w:color w:val="4F81BD" w:themeColor="accent1"/>
        </w:rPr>
      </w:pPr>
    </w:p>
    <w:sdt>
      <w:sdtPr>
        <w:rPr>
          <w:rFonts w:asciiTheme="minorHAnsi" w:eastAsiaTheme="minorHAnsi" w:hAnsiTheme="minorHAnsi" w:cstheme="minorBidi"/>
          <w:b w:val="0"/>
          <w:bCs w:val="0"/>
          <w:color w:val="auto"/>
          <w:sz w:val="22"/>
          <w:szCs w:val="22"/>
          <w:lang w:val="de-DE" w:eastAsia="en-US"/>
        </w:rPr>
        <w:id w:val="740674204"/>
        <w:docPartObj>
          <w:docPartGallery w:val="Table of Contents"/>
          <w:docPartUnique/>
        </w:docPartObj>
      </w:sdtPr>
      <w:sdtContent>
        <w:p w:rsidR="002D73BD" w:rsidRDefault="00A54A3C">
          <w:pPr>
            <w:pStyle w:val="TOCHeading"/>
            <w:rPr>
              <w:lang w:val="en-US"/>
            </w:rPr>
          </w:pPr>
          <w:r>
            <w:rPr>
              <w:lang w:val="en-US"/>
            </w:rPr>
            <w:t xml:space="preserve">CONTENT: </w:t>
          </w:r>
        </w:p>
        <w:p w:rsidR="00A54A3C" w:rsidRPr="00A54A3C" w:rsidRDefault="00A54A3C" w:rsidP="00A54A3C">
          <w:pPr>
            <w:rPr>
              <w:lang w:eastAsia="en-GB"/>
            </w:rPr>
          </w:pPr>
        </w:p>
        <w:p w:rsidR="002D73BD" w:rsidRDefault="002D73BD">
          <w:pPr>
            <w:pStyle w:val="TOC1"/>
            <w:tabs>
              <w:tab w:val="right" w:leader="dot" w:pos="9339"/>
            </w:tabs>
            <w:rPr>
              <w:noProof/>
            </w:rPr>
          </w:pPr>
          <w:r>
            <w:fldChar w:fldCharType="begin"/>
          </w:r>
          <w:r>
            <w:instrText xml:space="preserve"> TOC \o "1-3" \h \z \u </w:instrText>
          </w:r>
          <w:r>
            <w:fldChar w:fldCharType="separate"/>
          </w:r>
          <w:hyperlink w:anchor="_Toc481505444" w:history="1">
            <w:r w:rsidRPr="004C6627">
              <w:rPr>
                <w:rStyle w:val="Hyperlink"/>
                <w:noProof/>
              </w:rPr>
              <w:t>BACKGROUND INFORMATION:</w:t>
            </w:r>
            <w:r>
              <w:rPr>
                <w:noProof/>
                <w:webHidden/>
              </w:rPr>
              <w:tab/>
            </w:r>
            <w:r>
              <w:rPr>
                <w:noProof/>
                <w:webHidden/>
              </w:rPr>
              <w:fldChar w:fldCharType="begin"/>
            </w:r>
            <w:r>
              <w:rPr>
                <w:noProof/>
                <w:webHidden/>
              </w:rPr>
              <w:instrText xml:space="preserve"> PAGEREF _Toc481505444 \h </w:instrText>
            </w:r>
            <w:r>
              <w:rPr>
                <w:noProof/>
                <w:webHidden/>
              </w:rPr>
            </w:r>
            <w:r>
              <w:rPr>
                <w:noProof/>
                <w:webHidden/>
              </w:rPr>
              <w:fldChar w:fldCharType="separate"/>
            </w:r>
            <w:r w:rsidR="00E96296">
              <w:rPr>
                <w:noProof/>
                <w:webHidden/>
              </w:rPr>
              <w:t>2</w:t>
            </w:r>
            <w:r>
              <w:rPr>
                <w:noProof/>
                <w:webHidden/>
              </w:rPr>
              <w:fldChar w:fldCharType="end"/>
            </w:r>
          </w:hyperlink>
        </w:p>
        <w:p w:rsidR="002D73BD" w:rsidRDefault="00A54A3C">
          <w:pPr>
            <w:pStyle w:val="TOC1"/>
            <w:tabs>
              <w:tab w:val="right" w:leader="dot" w:pos="9339"/>
            </w:tabs>
            <w:rPr>
              <w:noProof/>
            </w:rPr>
          </w:pPr>
          <w:hyperlink w:anchor="_Toc481505445" w:history="1">
            <w:r w:rsidR="002D73BD" w:rsidRPr="004C6627">
              <w:rPr>
                <w:rStyle w:val="Hyperlink"/>
                <w:noProof/>
              </w:rPr>
              <w:t>SUGAR MARKET:</w:t>
            </w:r>
            <w:r w:rsidR="002D73BD">
              <w:rPr>
                <w:noProof/>
                <w:webHidden/>
              </w:rPr>
              <w:tab/>
            </w:r>
            <w:r w:rsidR="002D73BD">
              <w:rPr>
                <w:noProof/>
                <w:webHidden/>
              </w:rPr>
              <w:fldChar w:fldCharType="begin"/>
            </w:r>
            <w:r w:rsidR="002D73BD">
              <w:rPr>
                <w:noProof/>
                <w:webHidden/>
              </w:rPr>
              <w:instrText xml:space="preserve"> PAGEREF _Toc481505445 \h </w:instrText>
            </w:r>
            <w:r w:rsidR="002D73BD">
              <w:rPr>
                <w:noProof/>
                <w:webHidden/>
              </w:rPr>
            </w:r>
            <w:r w:rsidR="002D73BD">
              <w:rPr>
                <w:noProof/>
                <w:webHidden/>
              </w:rPr>
              <w:fldChar w:fldCharType="separate"/>
            </w:r>
            <w:r w:rsidR="00E96296">
              <w:rPr>
                <w:noProof/>
                <w:webHidden/>
              </w:rPr>
              <w:t>3</w:t>
            </w:r>
            <w:r w:rsidR="002D73BD">
              <w:rPr>
                <w:noProof/>
                <w:webHidden/>
              </w:rPr>
              <w:fldChar w:fldCharType="end"/>
            </w:r>
          </w:hyperlink>
        </w:p>
        <w:p w:rsidR="002D73BD" w:rsidRDefault="00A54A3C">
          <w:pPr>
            <w:pStyle w:val="TOC1"/>
            <w:tabs>
              <w:tab w:val="right" w:leader="dot" w:pos="9339"/>
            </w:tabs>
            <w:rPr>
              <w:noProof/>
            </w:rPr>
          </w:pPr>
          <w:hyperlink w:anchor="_Toc481505446" w:history="1">
            <w:r w:rsidR="002D73BD" w:rsidRPr="004C6627">
              <w:rPr>
                <w:rStyle w:val="Hyperlink"/>
                <w:noProof/>
              </w:rPr>
              <w:t>FARMERS AND PROCESSORS RELATIONS</w:t>
            </w:r>
            <w:r w:rsidR="002D73BD">
              <w:rPr>
                <w:noProof/>
                <w:webHidden/>
              </w:rPr>
              <w:tab/>
            </w:r>
            <w:r w:rsidR="002D73BD">
              <w:rPr>
                <w:noProof/>
                <w:webHidden/>
              </w:rPr>
              <w:fldChar w:fldCharType="begin"/>
            </w:r>
            <w:r w:rsidR="002D73BD">
              <w:rPr>
                <w:noProof/>
                <w:webHidden/>
              </w:rPr>
              <w:instrText xml:space="preserve"> PAGEREF _Toc481505446 \h </w:instrText>
            </w:r>
            <w:r w:rsidR="002D73BD">
              <w:rPr>
                <w:noProof/>
                <w:webHidden/>
              </w:rPr>
            </w:r>
            <w:r w:rsidR="002D73BD">
              <w:rPr>
                <w:noProof/>
                <w:webHidden/>
              </w:rPr>
              <w:fldChar w:fldCharType="separate"/>
            </w:r>
            <w:r w:rsidR="00E96296">
              <w:rPr>
                <w:noProof/>
                <w:webHidden/>
              </w:rPr>
              <w:t>8</w:t>
            </w:r>
            <w:r w:rsidR="002D73BD">
              <w:rPr>
                <w:noProof/>
                <w:webHidden/>
              </w:rPr>
              <w:fldChar w:fldCharType="end"/>
            </w:r>
          </w:hyperlink>
        </w:p>
        <w:p w:rsidR="002D73BD" w:rsidRDefault="00A54A3C">
          <w:pPr>
            <w:pStyle w:val="TOC2"/>
            <w:tabs>
              <w:tab w:val="right" w:leader="dot" w:pos="9339"/>
            </w:tabs>
            <w:rPr>
              <w:noProof/>
            </w:rPr>
          </w:pPr>
          <w:hyperlink w:anchor="_Toc481505447" w:history="1">
            <w:r w:rsidR="002D73BD" w:rsidRPr="004C6627">
              <w:rPr>
                <w:rStyle w:val="Hyperlink"/>
                <w:noProof/>
                <w:lang w:val="en-GB"/>
              </w:rPr>
              <w:t>Problems of the last season</w:t>
            </w:r>
            <w:r w:rsidR="002D73BD">
              <w:rPr>
                <w:noProof/>
                <w:webHidden/>
              </w:rPr>
              <w:tab/>
            </w:r>
            <w:r w:rsidR="002D73BD">
              <w:rPr>
                <w:noProof/>
                <w:webHidden/>
              </w:rPr>
              <w:fldChar w:fldCharType="begin"/>
            </w:r>
            <w:r w:rsidR="002D73BD">
              <w:rPr>
                <w:noProof/>
                <w:webHidden/>
              </w:rPr>
              <w:instrText xml:space="preserve"> PAGEREF _Toc481505447 \h </w:instrText>
            </w:r>
            <w:r w:rsidR="002D73BD">
              <w:rPr>
                <w:noProof/>
                <w:webHidden/>
              </w:rPr>
            </w:r>
            <w:r w:rsidR="002D73BD">
              <w:rPr>
                <w:noProof/>
                <w:webHidden/>
              </w:rPr>
              <w:fldChar w:fldCharType="separate"/>
            </w:r>
            <w:r w:rsidR="00E96296">
              <w:rPr>
                <w:noProof/>
                <w:webHidden/>
              </w:rPr>
              <w:t>9</w:t>
            </w:r>
            <w:r w:rsidR="002D73BD">
              <w:rPr>
                <w:noProof/>
                <w:webHidden/>
              </w:rPr>
              <w:fldChar w:fldCharType="end"/>
            </w:r>
          </w:hyperlink>
        </w:p>
        <w:p w:rsidR="002D73BD" w:rsidRDefault="00A54A3C">
          <w:pPr>
            <w:pStyle w:val="TOC2"/>
            <w:tabs>
              <w:tab w:val="right" w:leader="dot" w:pos="9339"/>
            </w:tabs>
            <w:rPr>
              <w:noProof/>
            </w:rPr>
          </w:pPr>
          <w:hyperlink w:anchor="_Toc481505448" w:history="1">
            <w:r w:rsidR="002D73BD" w:rsidRPr="004C6627">
              <w:rPr>
                <w:rStyle w:val="Hyperlink"/>
                <w:noProof/>
                <w:lang w:val="en-GB"/>
              </w:rPr>
              <w:t xml:space="preserve">Prices for sugar beet/ payment conditions  </w:t>
            </w:r>
            <w:r w:rsidR="002D73BD">
              <w:rPr>
                <w:noProof/>
                <w:webHidden/>
              </w:rPr>
              <w:tab/>
            </w:r>
            <w:r w:rsidR="002D73BD">
              <w:rPr>
                <w:noProof/>
                <w:webHidden/>
              </w:rPr>
              <w:fldChar w:fldCharType="begin"/>
            </w:r>
            <w:r w:rsidR="002D73BD">
              <w:rPr>
                <w:noProof/>
                <w:webHidden/>
              </w:rPr>
              <w:instrText xml:space="preserve"> PAGEREF _Toc481505448 \h </w:instrText>
            </w:r>
            <w:r w:rsidR="002D73BD">
              <w:rPr>
                <w:noProof/>
                <w:webHidden/>
              </w:rPr>
            </w:r>
            <w:r w:rsidR="002D73BD">
              <w:rPr>
                <w:noProof/>
                <w:webHidden/>
              </w:rPr>
              <w:fldChar w:fldCharType="separate"/>
            </w:r>
            <w:r w:rsidR="00E96296">
              <w:rPr>
                <w:noProof/>
                <w:webHidden/>
              </w:rPr>
              <w:t>10</w:t>
            </w:r>
            <w:r w:rsidR="002D73BD">
              <w:rPr>
                <w:noProof/>
                <w:webHidden/>
              </w:rPr>
              <w:fldChar w:fldCharType="end"/>
            </w:r>
          </w:hyperlink>
        </w:p>
        <w:p w:rsidR="002D73BD" w:rsidRDefault="00A54A3C">
          <w:pPr>
            <w:pStyle w:val="TOC2"/>
            <w:tabs>
              <w:tab w:val="right" w:leader="dot" w:pos="9339"/>
            </w:tabs>
            <w:rPr>
              <w:noProof/>
            </w:rPr>
          </w:pPr>
          <w:hyperlink w:anchor="_Toc481505449" w:history="1">
            <w:r w:rsidR="002D73BD" w:rsidRPr="004C6627">
              <w:rPr>
                <w:rStyle w:val="Hyperlink"/>
                <w:noProof/>
              </w:rPr>
              <w:t xml:space="preserve">2017 conditions / contract: </w:t>
            </w:r>
            <w:r w:rsidR="002D73BD">
              <w:rPr>
                <w:noProof/>
                <w:webHidden/>
              </w:rPr>
              <w:tab/>
            </w:r>
            <w:r w:rsidR="002D73BD">
              <w:rPr>
                <w:noProof/>
                <w:webHidden/>
              </w:rPr>
              <w:fldChar w:fldCharType="begin"/>
            </w:r>
            <w:r w:rsidR="002D73BD">
              <w:rPr>
                <w:noProof/>
                <w:webHidden/>
              </w:rPr>
              <w:instrText xml:space="preserve"> PAGEREF _Toc481505449 \h </w:instrText>
            </w:r>
            <w:r w:rsidR="002D73BD">
              <w:rPr>
                <w:noProof/>
                <w:webHidden/>
              </w:rPr>
            </w:r>
            <w:r w:rsidR="002D73BD">
              <w:rPr>
                <w:noProof/>
                <w:webHidden/>
              </w:rPr>
              <w:fldChar w:fldCharType="separate"/>
            </w:r>
            <w:r w:rsidR="00E96296">
              <w:rPr>
                <w:noProof/>
                <w:webHidden/>
              </w:rPr>
              <w:t>11</w:t>
            </w:r>
            <w:r w:rsidR="002D73BD">
              <w:rPr>
                <w:noProof/>
                <w:webHidden/>
              </w:rPr>
              <w:fldChar w:fldCharType="end"/>
            </w:r>
          </w:hyperlink>
        </w:p>
        <w:p w:rsidR="002D73BD" w:rsidRDefault="00A54A3C">
          <w:pPr>
            <w:pStyle w:val="TOC1"/>
            <w:tabs>
              <w:tab w:val="right" w:leader="dot" w:pos="9339"/>
            </w:tabs>
            <w:rPr>
              <w:noProof/>
            </w:rPr>
          </w:pPr>
          <w:hyperlink w:anchor="_Toc481505450" w:history="1">
            <w:r w:rsidR="002D73BD" w:rsidRPr="004C6627">
              <w:rPr>
                <w:rStyle w:val="Hyperlink"/>
                <w:noProof/>
              </w:rPr>
              <w:t>Value added Chain «Sugar»</w:t>
            </w:r>
            <w:r w:rsidR="002D73BD">
              <w:rPr>
                <w:noProof/>
                <w:webHidden/>
              </w:rPr>
              <w:tab/>
            </w:r>
            <w:r w:rsidR="002D73BD">
              <w:rPr>
                <w:noProof/>
                <w:webHidden/>
              </w:rPr>
              <w:fldChar w:fldCharType="begin"/>
            </w:r>
            <w:r w:rsidR="002D73BD">
              <w:rPr>
                <w:noProof/>
                <w:webHidden/>
              </w:rPr>
              <w:instrText xml:space="preserve"> PAGEREF _Toc481505450 \h </w:instrText>
            </w:r>
            <w:r w:rsidR="002D73BD">
              <w:rPr>
                <w:noProof/>
                <w:webHidden/>
              </w:rPr>
            </w:r>
            <w:r w:rsidR="002D73BD">
              <w:rPr>
                <w:noProof/>
                <w:webHidden/>
              </w:rPr>
              <w:fldChar w:fldCharType="separate"/>
            </w:r>
            <w:r w:rsidR="00E96296">
              <w:rPr>
                <w:noProof/>
                <w:webHidden/>
              </w:rPr>
              <w:t>12</w:t>
            </w:r>
            <w:r w:rsidR="002D73BD">
              <w:rPr>
                <w:noProof/>
                <w:webHidden/>
              </w:rPr>
              <w:fldChar w:fldCharType="end"/>
            </w:r>
          </w:hyperlink>
        </w:p>
        <w:p w:rsidR="002D73BD" w:rsidRDefault="00A54A3C">
          <w:pPr>
            <w:pStyle w:val="TOC2"/>
            <w:tabs>
              <w:tab w:val="right" w:leader="dot" w:pos="9339"/>
            </w:tabs>
            <w:rPr>
              <w:noProof/>
            </w:rPr>
          </w:pPr>
          <w:hyperlink w:anchor="_Toc481505451" w:history="1">
            <w:r w:rsidR="002D73BD" w:rsidRPr="004C6627">
              <w:rPr>
                <w:rStyle w:val="Hyperlink"/>
                <w:noProof/>
                <w:lang w:val="en-GB"/>
              </w:rPr>
              <w:t>Supply structure:</w:t>
            </w:r>
            <w:r w:rsidR="002D73BD">
              <w:rPr>
                <w:noProof/>
                <w:webHidden/>
              </w:rPr>
              <w:tab/>
            </w:r>
            <w:r w:rsidR="002D73BD">
              <w:rPr>
                <w:noProof/>
                <w:webHidden/>
              </w:rPr>
              <w:fldChar w:fldCharType="begin"/>
            </w:r>
            <w:r w:rsidR="002D73BD">
              <w:rPr>
                <w:noProof/>
                <w:webHidden/>
              </w:rPr>
              <w:instrText xml:space="preserve"> PAGEREF _Toc481505451 \h </w:instrText>
            </w:r>
            <w:r w:rsidR="002D73BD">
              <w:rPr>
                <w:noProof/>
                <w:webHidden/>
              </w:rPr>
            </w:r>
            <w:r w:rsidR="002D73BD">
              <w:rPr>
                <w:noProof/>
                <w:webHidden/>
              </w:rPr>
              <w:fldChar w:fldCharType="separate"/>
            </w:r>
            <w:r w:rsidR="00E96296">
              <w:rPr>
                <w:noProof/>
                <w:webHidden/>
              </w:rPr>
              <w:t>13</w:t>
            </w:r>
            <w:r w:rsidR="002D73BD">
              <w:rPr>
                <w:noProof/>
                <w:webHidden/>
              </w:rPr>
              <w:fldChar w:fldCharType="end"/>
            </w:r>
          </w:hyperlink>
        </w:p>
        <w:p w:rsidR="002D73BD" w:rsidRDefault="00A54A3C">
          <w:pPr>
            <w:pStyle w:val="TOC3"/>
            <w:tabs>
              <w:tab w:val="right" w:leader="dot" w:pos="9339"/>
            </w:tabs>
            <w:rPr>
              <w:noProof/>
            </w:rPr>
          </w:pPr>
          <w:hyperlink w:anchor="_Toc481505452" w:history="1">
            <w:r w:rsidR="002D73BD" w:rsidRPr="004C6627">
              <w:rPr>
                <w:rStyle w:val="Hyperlink"/>
                <w:noProof/>
                <w:lang w:val="en-GB"/>
              </w:rPr>
              <w:t>Primery Production</w:t>
            </w:r>
            <w:r w:rsidR="002D73BD">
              <w:rPr>
                <w:noProof/>
                <w:webHidden/>
              </w:rPr>
              <w:tab/>
            </w:r>
            <w:r w:rsidR="002D73BD">
              <w:rPr>
                <w:noProof/>
                <w:webHidden/>
              </w:rPr>
              <w:fldChar w:fldCharType="begin"/>
            </w:r>
            <w:r w:rsidR="002D73BD">
              <w:rPr>
                <w:noProof/>
                <w:webHidden/>
              </w:rPr>
              <w:instrText xml:space="preserve"> PAGEREF _Toc481505452 \h </w:instrText>
            </w:r>
            <w:r w:rsidR="002D73BD">
              <w:rPr>
                <w:noProof/>
                <w:webHidden/>
              </w:rPr>
            </w:r>
            <w:r w:rsidR="002D73BD">
              <w:rPr>
                <w:noProof/>
                <w:webHidden/>
              </w:rPr>
              <w:fldChar w:fldCharType="separate"/>
            </w:r>
            <w:r w:rsidR="00E96296">
              <w:rPr>
                <w:noProof/>
                <w:webHidden/>
              </w:rPr>
              <w:t>14</w:t>
            </w:r>
            <w:r w:rsidR="002D73BD">
              <w:rPr>
                <w:noProof/>
                <w:webHidden/>
              </w:rPr>
              <w:fldChar w:fldCharType="end"/>
            </w:r>
          </w:hyperlink>
        </w:p>
        <w:p w:rsidR="002D73BD" w:rsidRDefault="00A54A3C">
          <w:pPr>
            <w:pStyle w:val="TOC2"/>
            <w:tabs>
              <w:tab w:val="right" w:leader="dot" w:pos="9339"/>
            </w:tabs>
            <w:rPr>
              <w:noProof/>
            </w:rPr>
          </w:pPr>
          <w:hyperlink w:anchor="_Toc481505453" w:history="1">
            <w:r w:rsidR="002D73BD" w:rsidRPr="004C6627">
              <w:rPr>
                <w:rStyle w:val="Hyperlink"/>
                <w:noProof/>
              </w:rPr>
              <w:t>SUPPLY CHAIN MANAGEMENT:</w:t>
            </w:r>
            <w:r w:rsidR="002D73BD">
              <w:rPr>
                <w:noProof/>
                <w:webHidden/>
              </w:rPr>
              <w:tab/>
            </w:r>
            <w:r w:rsidR="002D73BD">
              <w:rPr>
                <w:noProof/>
                <w:webHidden/>
              </w:rPr>
              <w:fldChar w:fldCharType="begin"/>
            </w:r>
            <w:r w:rsidR="002D73BD">
              <w:rPr>
                <w:noProof/>
                <w:webHidden/>
              </w:rPr>
              <w:instrText xml:space="preserve"> PAGEREF _Toc481505453 \h </w:instrText>
            </w:r>
            <w:r w:rsidR="002D73BD">
              <w:rPr>
                <w:noProof/>
                <w:webHidden/>
              </w:rPr>
            </w:r>
            <w:r w:rsidR="002D73BD">
              <w:rPr>
                <w:noProof/>
                <w:webHidden/>
              </w:rPr>
              <w:fldChar w:fldCharType="separate"/>
            </w:r>
            <w:r w:rsidR="00E96296">
              <w:rPr>
                <w:noProof/>
                <w:webHidden/>
              </w:rPr>
              <w:t>16</w:t>
            </w:r>
            <w:r w:rsidR="002D73BD">
              <w:rPr>
                <w:noProof/>
                <w:webHidden/>
              </w:rPr>
              <w:fldChar w:fldCharType="end"/>
            </w:r>
          </w:hyperlink>
        </w:p>
        <w:p w:rsidR="002D73BD" w:rsidRDefault="00A54A3C">
          <w:pPr>
            <w:pStyle w:val="TOC1"/>
            <w:tabs>
              <w:tab w:val="right" w:leader="dot" w:pos="9339"/>
            </w:tabs>
            <w:rPr>
              <w:noProof/>
            </w:rPr>
          </w:pPr>
          <w:hyperlink w:anchor="_Toc481505454" w:history="1">
            <w:r w:rsidR="002D73BD" w:rsidRPr="004C6627">
              <w:rPr>
                <w:rStyle w:val="Hyperlink"/>
                <w:noProof/>
                <w:lang w:val="en-GB"/>
              </w:rPr>
              <w:t>Value added within the value chain</w:t>
            </w:r>
            <w:r w:rsidR="002D73BD">
              <w:rPr>
                <w:noProof/>
                <w:webHidden/>
              </w:rPr>
              <w:tab/>
            </w:r>
            <w:r w:rsidR="002D73BD">
              <w:rPr>
                <w:noProof/>
                <w:webHidden/>
              </w:rPr>
              <w:fldChar w:fldCharType="begin"/>
            </w:r>
            <w:r w:rsidR="002D73BD">
              <w:rPr>
                <w:noProof/>
                <w:webHidden/>
              </w:rPr>
              <w:instrText xml:space="preserve"> PAGEREF _Toc481505454 \h </w:instrText>
            </w:r>
            <w:r w:rsidR="002D73BD">
              <w:rPr>
                <w:noProof/>
                <w:webHidden/>
              </w:rPr>
            </w:r>
            <w:r w:rsidR="002D73BD">
              <w:rPr>
                <w:noProof/>
                <w:webHidden/>
              </w:rPr>
              <w:fldChar w:fldCharType="separate"/>
            </w:r>
            <w:r w:rsidR="00E96296">
              <w:rPr>
                <w:noProof/>
                <w:webHidden/>
              </w:rPr>
              <w:t>18</w:t>
            </w:r>
            <w:r w:rsidR="002D73BD">
              <w:rPr>
                <w:noProof/>
                <w:webHidden/>
              </w:rPr>
              <w:fldChar w:fldCharType="end"/>
            </w:r>
          </w:hyperlink>
        </w:p>
        <w:p w:rsidR="002D73BD" w:rsidRDefault="00A54A3C">
          <w:pPr>
            <w:pStyle w:val="TOC1"/>
            <w:tabs>
              <w:tab w:val="right" w:leader="dot" w:pos="9339"/>
            </w:tabs>
            <w:rPr>
              <w:noProof/>
            </w:rPr>
          </w:pPr>
          <w:hyperlink w:anchor="_Toc481505455" w:history="1">
            <w:r w:rsidR="002D73BD" w:rsidRPr="004C6627">
              <w:rPr>
                <w:rStyle w:val="Hyperlink"/>
                <w:noProof/>
                <w:lang w:val="en-GB"/>
              </w:rPr>
              <w:t>Sustainability issues</w:t>
            </w:r>
            <w:r w:rsidR="002D73BD">
              <w:rPr>
                <w:noProof/>
                <w:webHidden/>
              </w:rPr>
              <w:tab/>
            </w:r>
            <w:r w:rsidR="002D73BD">
              <w:rPr>
                <w:noProof/>
                <w:webHidden/>
              </w:rPr>
              <w:fldChar w:fldCharType="begin"/>
            </w:r>
            <w:r w:rsidR="002D73BD">
              <w:rPr>
                <w:noProof/>
                <w:webHidden/>
              </w:rPr>
              <w:instrText xml:space="preserve"> PAGEREF _Toc481505455 \h </w:instrText>
            </w:r>
            <w:r w:rsidR="002D73BD">
              <w:rPr>
                <w:noProof/>
                <w:webHidden/>
              </w:rPr>
            </w:r>
            <w:r w:rsidR="002D73BD">
              <w:rPr>
                <w:noProof/>
                <w:webHidden/>
              </w:rPr>
              <w:fldChar w:fldCharType="separate"/>
            </w:r>
            <w:r w:rsidR="00E96296">
              <w:rPr>
                <w:noProof/>
                <w:webHidden/>
              </w:rPr>
              <w:t>19</w:t>
            </w:r>
            <w:r w:rsidR="002D73BD">
              <w:rPr>
                <w:noProof/>
                <w:webHidden/>
              </w:rPr>
              <w:fldChar w:fldCharType="end"/>
            </w:r>
          </w:hyperlink>
        </w:p>
        <w:p w:rsidR="002D73BD" w:rsidRDefault="00A54A3C">
          <w:pPr>
            <w:pStyle w:val="TOC2"/>
            <w:tabs>
              <w:tab w:val="right" w:leader="dot" w:pos="9339"/>
            </w:tabs>
            <w:rPr>
              <w:noProof/>
            </w:rPr>
          </w:pPr>
          <w:hyperlink w:anchor="_Toc481505456" w:history="1">
            <w:r w:rsidR="002D73BD" w:rsidRPr="004C6627">
              <w:rPr>
                <w:rStyle w:val="Hyperlink"/>
                <w:noProof/>
                <w:lang w:val="en-GB"/>
              </w:rPr>
              <w:t>Crop rotation</w:t>
            </w:r>
            <w:r w:rsidR="002D73BD">
              <w:rPr>
                <w:noProof/>
                <w:webHidden/>
              </w:rPr>
              <w:tab/>
            </w:r>
            <w:r w:rsidR="002D73BD">
              <w:rPr>
                <w:noProof/>
                <w:webHidden/>
              </w:rPr>
              <w:fldChar w:fldCharType="begin"/>
            </w:r>
            <w:r w:rsidR="002D73BD">
              <w:rPr>
                <w:noProof/>
                <w:webHidden/>
              </w:rPr>
              <w:instrText xml:space="preserve"> PAGEREF _Toc481505456 \h </w:instrText>
            </w:r>
            <w:r w:rsidR="002D73BD">
              <w:rPr>
                <w:noProof/>
                <w:webHidden/>
              </w:rPr>
            </w:r>
            <w:r w:rsidR="002D73BD">
              <w:rPr>
                <w:noProof/>
                <w:webHidden/>
              </w:rPr>
              <w:fldChar w:fldCharType="separate"/>
            </w:r>
            <w:r w:rsidR="00E96296">
              <w:rPr>
                <w:noProof/>
                <w:webHidden/>
              </w:rPr>
              <w:t>19</w:t>
            </w:r>
            <w:r w:rsidR="002D73BD">
              <w:rPr>
                <w:noProof/>
                <w:webHidden/>
              </w:rPr>
              <w:fldChar w:fldCharType="end"/>
            </w:r>
          </w:hyperlink>
        </w:p>
        <w:p w:rsidR="002D73BD" w:rsidRDefault="00A54A3C">
          <w:pPr>
            <w:pStyle w:val="TOC2"/>
            <w:tabs>
              <w:tab w:val="right" w:leader="dot" w:pos="9339"/>
            </w:tabs>
            <w:rPr>
              <w:noProof/>
            </w:rPr>
          </w:pPr>
          <w:hyperlink w:anchor="_Toc481505457" w:history="1">
            <w:r w:rsidR="002D73BD" w:rsidRPr="004C6627">
              <w:rPr>
                <w:rStyle w:val="Hyperlink"/>
                <w:noProof/>
                <w:lang w:val="en-GB"/>
              </w:rPr>
              <w:t>Irrigation water</w:t>
            </w:r>
            <w:r w:rsidR="002D73BD">
              <w:rPr>
                <w:noProof/>
                <w:webHidden/>
              </w:rPr>
              <w:tab/>
            </w:r>
            <w:r w:rsidR="002D73BD">
              <w:rPr>
                <w:noProof/>
                <w:webHidden/>
              </w:rPr>
              <w:fldChar w:fldCharType="begin"/>
            </w:r>
            <w:r w:rsidR="002D73BD">
              <w:rPr>
                <w:noProof/>
                <w:webHidden/>
              </w:rPr>
              <w:instrText xml:space="preserve"> PAGEREF _Toc481505457 \h </w:instrText>
            </w:r>
            <w:r w:rsidR="002D73BD">
              <w:rPr>
                <w:noProof/>
                <w:webHidden/>
              </w:rPr>
            </w:r>
            <w:r w:rsidR="002D73BD">
              <w:rPr>
                <w:noProof/>
                <w:webHidden/>
              </w:rPr>
              <w:fldChar w:fldCharType="separate"/>
            </w:r>
            <w:r w:rsidR="00E96296">
              <w:rPr>
                <w:noProof/>
                <w:webHidden/>
              </w:rPr>
              <w:t>20</w:t>
            </w:r>
            <w:r w:rsidR="002D73BD">
              <w:rPr>
                <w:noProof/>
                <w:webHidden/>
              </w:rPr>
              <w:fldChar w:fldCharType="end"/>
            </w:r>
          </w:hyperlink>
        </w:p>
        <w:p w:rsidR="002D73BD" w:rsidRDefault="00A54A3C">
          <w:pPr>
            <w:pStyle w:val="TOC2"/>
            <w:tabs>
              <w:tab w:val="right" w:leader="dot" w:pos="9339"/>
            </w:tabs>
            <w:rPr>
              <w:noProof/>
            </w:rPr>
          </w:pPr>
          <w:hyperlink w:anchor="_Toc481505458" w:history="1">
            <w:r w:rsidR="002D73BD" w:rsidRPr="004C6627">
              <w:rPr>
                <w:rStyle w:val="Hyperlink"/>
                <w:noProof/>
                <w:lang w:val="en-GB"/>
              </w:rPr>
              <w:t>Labour</w:t>
            </w:r>
            <w:r w:rsidR="002D73BD">
              <w:rPr>
                <w:noProof/>
                <w:webHidden/>
              </w:rPr>
              <w:tab/>
            </w:r>
            <w:r w:rsidR="002D73BD">
              <w:rPr>
                <w:noProof/>
                <w:webHidden/>
              </w:rPr>
              <w:fldChar w:fldCharType="begin"/>
            </w:r>
            <w:r w:rsidR="002D73BD">
              <w:rPr>
                <w:noProof/>
                <w:webHidden/>
              </w:rPr>
              <w:instrText xml:space="preserve"> PAGEREF _Toc481505458 \h </w:instrText>
            </w:r>
            <w:r w:rsidR="002D73BD">
              <w:rPr>
                <w:noProof/>
                <w:webHidden/>
              </w:rPr>
            </w:r>
            <w:r w:rsidR="002D73BD">
              <w:rPr>
                <w:noProof/>
                <w:webHidden/>
              </w:rPr>
              <w:fldChar w:fldCharType="separate"/>
            </w:r>
            <w:r w:rsidR="00E96296">
              <w:rPr>
                <w:noProof/>
                <w:webHidden/>
              </w:rPr>
              <w:t>20</w:t>
            </w:r>
            <w:r w:rsidR="002D73BD">
              <w:rPr>
                <w:noProof/>
                <w:webHidden/>
              </w:rPr>
              <w:fldChar w:fldCharType="end"/>
            </w:r>
          </w:hyperlink>
        </w:p>
        <w:p w:rsidR="002D73BD" w:rsidRDefault="00A54A3C">
          <w:pPr>
            <w:pStyle w:val="TOC1"/>
            <w:tabs>
              <w:tab w:val="right" w:leader="dot" w:pos="9339"/>
            </w:tabs>
            <w:rPr>
              <w:noProof/>
            </w:rPr>
          </w:pPr>
          <w:hyperlink w:anchor="_Toc481505459" w:history="1">
            <w:r w:rsidR="002D73BD" w:rsidRPr="004C6627">
              <w:rPr>
                <w:rStyle w:val="Hyperlink"/>
                <w:noProof/>
                <w:lang w:val="en-GB"/>
              </w:rPr>
              <w:t>Achievable Impact</w:t>
            </w:r>
            <w:r w:rsidR="002D73BD">
              <w:rPr>
                <w:noProof/>
                <w:webHidden/>
              </w:rPr>
              <w:tab/>
            </w:r>
            <w:r w:rsidR="002D73BD">
              <w:rPr>
                <w:noProof/>
                <w:webHidden/>
              </w:rPr>
              <w:fldChar w:fldCharType="begin"/>
            </w:r>
            <w:r w:rsidR="002D73BD">
              <w:rPr>
                <w:noProof/>
                <w:webHidden/>
              </w:rPr>
              <w:instrText xml:space="preserve"> PAGEREF _Toc481505459 \h </w:instrText>
            </w:r>
            <w:r w:rsidR="002D73BD">
              <w:rPr>
                <w:noProof/>
                <w:webHidden/>
              </w:rPr>
            </w:r>
            <w:r w:rsidR="002D73BD">
              <w:rPr>
                <w:noProof/>
                <w:webHidden/>
              </w:rPr>
              <w:fldChar w:fldCharType="separate"/>
            </w:r>
            <w:r w:rsidR="00E96296">
              <w:rPr>
                <w:noProof/>
                <w:webHidden/>
              </w:rPr>
              <w:t>20</w:t>
            </w:r>
            <w:r w:rsidR="002D73BD">
              <w:rPr>
                <w:noProof/>
                <w:webHidden/>
              </w:rPr>
              <w:fldChar w:fldCharType="end"/>
            </w:r>
          </w:hyperlink>
        </w:p>
        <w:p w:rsidR="002D73BD" w:rsidRDefault="00A54A3C">
          <w:pPr>
            <w:pStyle w:val="TOC1"/>
            <w:tabs>
              <w:tab w:val="right" w:leader="dot" w:pos="9339"/>
            </w:tabs>
            <w:rPr>
              <w:noProof/>
            </w:rPr>
          </w:pPr>
          <w:hyperlink w:anchor="_Toc481505460" w:history="1">
            <w:r w:rsidR="002D73BD" w:rsidRPr="004C6627">
              <w:rPr>
                <w:rStyle w:val="Hyperlink"/>
                <w:noProof/>
              </w:rPr>
              <w:t>CONCLUSION:</w:t>
            </w:r>
            <w:r w:rsidR="002D73BD">
              <w:rPr>
                <w:noProof/>
                <w:webHidden/>
              </w:rPr>
              <w:tab/>
            </w:r>
            <w:r w:rsidR="002D73BD">
              <w:rPr>
                <w:noProof/>
                <w:webHidden/>
              </w:rPr>
              <w:fldChar w:fldCharType="begin"/>
            </w:r>
            <w:r w:rsidR="002D73BD">
              <w:rPr>
                <w:noProof/>
                <w:webHidden/>
              </w:rPr>
              <w:instrText xml:space="preserve"> PAGEREF _Toc481505460 \h </w:instrText>
            </w:r>
            <w:r w:rsidR="002D73BD">
              <w:rPr>
                <w:noProof/>
                <w:webHidden/>
              </w:rPr>
            </w:r>
            <w:r w:rsidR="002D73BD">
              <w:rPr>
                <w:noProof/>
                <w:webHidden/>
              </w:rPr>
              <w:fldChar w:fldCharType="separate"/>
            </w:r>
            <w:r w:rsidR="00E96296">
              <w:rPr>
                <w:noProof/>
                <w:webHidden/>
              </w:rPr>
              <w:t>20</w:t>
            </w:r>
            <w:r w:rsidR="002D73BD">
              <w:rPr>
                <w:noProof/>
                <w:webHidden/>
              </w:rPr>
              <w:fldChar w:fldCharType="end"/>
            </w:r>
          </w:hyperlink>
        </w:p>
        <w:p w:rsidR="002D73BD" w:rsidRDefault="002D73BD">
          <w:r>
            <w:rPr>
              <w:b/>
              <w:bCs/>
              <w:lang w:val="de-DE"/>
            </w:rPr>
            <w:fldChar w:fldCharType="end"/>
          </w:r>
        </w:p>
      </w:sdtContent>
    </w:sdt>
    <w:p w:rsidR="002D73BD" w:rsidRDefault="002D73BD" w:rsidP="000008B3">
      <w:pPr>
        <w:spacing w:line="360" w:lineRule="auto"/>
        <w:rPr>
          <w:b/>
          <w:color w:val="4F81BD" w:themeColor="accent1"/>
        </w:rPr>
      </w:pPr>
    </w:p>
    <w:p w:rsidR="002D73BD" w:rsidRDefault="002D73BD" w:rsidP="000008B3">
      <w:pPr>
        <w:spacing w:line="360" w:lineRule="auto"/>
        <w:rPr>
          <w:b/>
          <w:color w:val="4F81BD" w:themeColor="accent1"/>
        </w:rPr>
      </w:pPr>
    </w:p>
    <w:p w:rsidR="002D73BD" w:rsidRDefault="002D73BD" w:rsidP="000008B3">
      <w:pPr>
        <w:spacing w:line="360" w:lineRule="auto"/>
        <w:rPr>
          <w:b/>
          <w:color w:val="4F81BD" w:themeColor="accent1"/>
        </w:rPr>
      </w:pPr>
    </w:p>
    <w:p w:rsidR="002D73BD" w:rsidRDefault="002D73BD" w:rsidP="000008B3">
      <w:pPr>
        <w:spacing w:line="360" w:lineRule="auto"/>
        <w:rPr>
          <w:b/>
          <w:color w:val="4F81BD" w:themeColor="accent1"/>
        </w:rPr>
      </w:pPr>
    </w:p>
    <w:p w:rsidR="002D73BD" w:rsidRDefault="002D73BD" w:rsidP="000008B3">
      <w:pPr>
        <w:spacing w:line="360" w:lineRule="auto"/>
        <w:rPr>
          <w:b/>
          <w:color w:val="4F81BD" w:themeColor="accent1"/>
        </w:rPr>
      </w:pPr>
    </w:p>
    <w:p w:rsidR="00907D8B" w:rsidRPr="000B5D59" w:rsidRDefault="000B5D59" w:rsidP="002D73BD">
      <w:pPr>
        <w:pStyle w:val="Heading1"/>
      </w:pPr>
      <w:bookmarkStart w:id="1" w:name="_Toc481505444"/>
      <w:r w:rsidRPr="000B5D59">
        <w:lastRenderedPageBreak/>
        <w:t>BACKGROUND INFORMATION:</w:t>
      </w:r>
      <w:bookmarkEnd w:id="1"/>
      <w:r w:rsidRPr="000B5D59">
        <w:t xml:space="preserve"> </w:t>
      </w:r>
    </w:p>
    <w:p w:rsidR="00FF4D42" w:rsidRDefault="00FF4D42" w:rsidP="000008B3">
      <w:pPr>
        <w:spacing w:line="360" w:lineRule="auto"/>
      </w:pPr>
      <w:proofErr w:type="gramStart"/>
      <w:r>
        <w:t>Sugar ranks among the six core products of horticulture for the evaluation the level of food se</w:t>
      </w:r>
      <w:r w:rsidR="000008B3">
        <w:t xml:space="preserve">curity of Kyrgyzstan (Enactment </w:t>
      </w:r>
      <w:r w:rsidRPr="000008B3">
        <w:t>by the regulation of the Government of Kyrgyz Republic)</w:t>
      </w:r>
      <w:r w:rsidR="000008B3" w:rsidRPr="000008B3">
        <w:t xml:space="preserve"> </w:t>
      </w:r>
      <w:r w:rsidRPr="00C952D6">
        <w:t>«</w:t>
      </w:r>
      <w:r>
        <w:t>About the asseveration of the condition about monitoring and indicators of food security of Kyrgyz Republic</w:t>
      </w:r>
      <w:r w:rsidRPr="00C952D6">
        <w:t>»</w:t>
      </w:r>
      <w:r>
        <w:t xml:space="preserve"> from the 9</w:t>
      </w:r>
      <w:r w:rsidRPr="00C952D6">
        <w:rPr>
          <w:vertAlign w:val="superscript"/>
        </w:rPr>
        <w:t>th</w:t>
      </w:r>
      <w:r>
        <w:t xml:space="preserve"> of March 2009, </w:t>
      </w:r>
      <w:r w:rsidRPr="00C952D6">
        <w:t xml:space="preserve">№ </w:t>
      </w:r>
      <w:r w:rsidR="000B5D59">
        <w:t>138</w:t>
      </w:r>
      <w:r>
        <w:t>.</w:t>
      </w:r>
      <w:proofErr w:type="gramEnd"/>
      <w:r>
        <w:t xml:space="preserve"> In accordance with the </w:t>
      </w:r>
      <w:r w:rsidR="00A83A92">
        <w:t>Food Security Program</w:t>
      </w:r>
      <w:r>
        <w:t xml:space="preserve"> of </w:t>
      </w:r>
      <w:r w:rsidR="000B5D59">
        <w:t>Kyrgyzstan,</w:t>
      </w:r>
      <w:r>
        <w:t xml:space="preserve"> </w:t>
      </w:r>
      <w:r w:rsidR="00A83A92">
        <w:t>volume</w:t>
      </w:r>
      <w:r>
        <w:t xml:space="preserve"> of sugar beet production is the most unstable (annual deviation from the average annual volume of production during the period of 20</w:t>
      </w:r>
      <w:r w:rsidR="00A83A92">
        <w:t>10-2015 had attained up to</w:t>
      </w:r>
      <w:r w:rsidR="00A54A3C">
        <w:t xml:space="preserve"> </w:t>
      </w:r>
      <w:r w:rsidR="000008B3">
        <w:t>100</w:t>
      </w:r>
      <w:r>
        <w:t>%). Average of yield index of sugar beet has increased in recent years, however it still remains poo</w:t>
      </w:r>
      <w:r w:rsidR="000008B3">
        <w:t>r (3</w:t>
      </w:r>
      <w:r w:rsidR="00A83A92">
        <w:t>9</w:t>
      </w:r>
      <w:r w:rsidR="000008B3">
        <w:t xml:space="preserve"> tons from hectare </w:t>
      </w:r>
      <w:r w:rsidR="00A83A92">
        <w:t xml:space="preserve">in 2015 </w:t>
      </w:r>
      <w:r w:rsidR="00A83A92">
        <w:rPr>
          <w:rStyle w:val="FootnoteReference"/>
        </w:rPr>
        <w:footnoteReference w:id="1"/>
      </w:r>
      <w:r w:rsidR="00A83A92">
        <w:t xml:space="preserve"> </w:t>
      </w:r>
      <w:r w:rsidR="000008B3">
        <w:t>versus 60</w:t>
      </w:r>
      <w:r>
        <w:t xml:space="preserve"> tons from hectare, in the countries with the high level of agriculture). </w:t>
      </w:r>
      <w:r w:rsidR="00A83A92">
        <w:t>However, b</w:t>
      </w:r>
      <w:r>
        <w:t>ecause of favorable weather</w:t>
      </w:r>
      <w:r w:rsidR="00A83A92">
        <w:t xml:space="preserve"> conditions</w:t>
      </w:r>
      <w:r>
        <w:t xml:space="preserve">, average sugar beet yields with the last indicators set </w:t>
      </w:r>
      <w:r w:rsidRPr="00F51670">
        <w:t xml:space="preserve">up </w:t>
      </w:r>
      <w:r w:rsidR="00F51670" w:rsidRPr="00F51670">
        <w:t>57.4</w:t>
      </w:r>
      <w:r w:rsidRPr="00F51670">
        <w:t xml:space="preserve"> tons from </w:t>
      </w:r>
      <w:r w:rsidR="00F51670">
        <w:t>hectare</w:t>
      </w:r>
      <w:r w:rsidRPr="00F51670">
        <w:t xml:space="preserve"> in 2016. </w:t>
      </w:r>
    </w:p>
    <w:p w:rsidR="00DA0692" w:rsidRPr="00DA0692" w:rsidRDefault="00DA0692" w:rsidP="000008B3">
      <w:pPr>
        <w:spacing w:line="360" w:lineRule="auto"/>
        <w:rPr>
          <w:b/>
        </w:rPr>
      </w:pPr>
      <w:r w:rsidRPr="00DA0692">
        <w:rPr>
          <w:b/>
        </w:rPr>
        <w:t xml:space="preserve">Table 1 – </w:t>
      </w:r>
      <w:r w:rsidR="002008D4">
        <w:rPr>
          <w:b/>
          <w:i/>
        </w:rPr>
        <w:t>The Kyrgyz h</w:t>
      </w:r>
      <w:r w:rsidRPr="00DA0692">
        <w:rPr>
          <w:b/>
          <w:i/>
        </w:rPr>
        <w:t xml:space="preserve">istory of Sugar Beet </w:t>
      </w:r>
      <w:r>
        <w:rPr>
          <w:b/>
          <w:i/>
        </w:rPr>
        <w:t xml:space="preserve">versus </w:t>
      </w:r>
      <w:r w:rsidRPr="00DA0692">
        <w:rPr>
          <w:b/>
          <w:i/>
        </w:rPr>
        <w:t>Sugar Production:</w:t>
      </w:r>
      <w:r w:rsidR="00D46EA1">
        <w:rPr>
          <w:rStyle w:val="FootnoteReference"/>
          <w:b/>
        </w:rPr>
        <w:footnoteReference w:id="2"/>
      </w:r>
    </w:p>
    <w:tbl>
      <w:tblPr>
        <w:tblW w:w="8939" w:type="dxa"/>
        <w:jc w:val="center"/>
        <w:tblInd w:w="-2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36"/>
        <w:gridCol w:w="991"/>
        <w:gridCol w:w="976"/>
        <w:gridCol w:w="1562"/>
        <w:gridCol w:w="1674"/>
      </w:tblGrid>
      <w:tr w:rsidR="00BE5935" w:rsidRPr="00A0722B" w:rsidTr="00BE5935">
        <w:trPr>
          <w:tblHeader/>
          <w:jc w:val="center"/>
        </w:trPr>
        <w:tc>
          <w:tcPr>
            <w:tcW w:w="3738" w:type="dxa"/>
            <w:tcBorders>
              <w:top w:val="single" w:sz="18" w:space="0" w:color="auto"/>
              <w:left w:val="nil"/>
              <w:bottom w:val="single" w:sz="2" w:space="0" w:color="A6A6A6"/>
              <w:right w:val="single" w:sz="2" w:space="0" w:color="A6A6A6"/>
            </w:tcBorders>
            <w:shd w:val="clear" w:color="auto" w:fill="D9D9D9"/>
            <w:vAlign w:val="center"/>
          </w:tcPr>
          <w:p w:rsidR="00BE5935" w:rsidRPr="00BE5935" w:rsidRDefault="00BE5935" w:rsidP="00BE5935">
            <w:pPr>
              <w:jc w:val="center"/>
              <w:rPr>
                <w:b/>
              </w:rPr>
            </w:pPr>
            <w:r w:rsidRPr="00BE5935">
              <w:rPr>
                <w:b/>
              </w:rPr>
              <w:br w:type="page"/>
              <w:t>Year</w:t>
            </w:r>
          </w:p>
        </w:tc>
        <w:tc>
          <w:tcPr>
            <w:tcW w:w="989" w:type="dxa"/>
            <w:tcBorders>
              <w:top w:val="single" w:sz="18" w:space="0" w:color="auto"/>
              <w:left w:val="single" w:sz="2" w:space="0" w:color="A6A6A6"/>
              <w:bottom w:val="single" w:sz="2" w:space="0" w:color="A6A6A6"/>
              <w:right w:val="single" w:sz="2" w:space="0" w:color="A6A6A6"/>
            </w:tcBorders>
            <w:shd w:val="clear" w:color="auto" w:fill="D9D9D9"/>
            <w:vAlign w:val="center"/>
          </w:tcPr>
          <w:p w:rsidR="00BE5935" w:rsidRPr="00BE5935" w:rsidRDefault="00BE5935" w:rsidP="00AD1C5E">
            <w:pPr>
              <w:jc w:val="right"/>
              <w:rPr>
                <w:b/>
              </w:rPr>
            </w:pPr>
            <w:r w:rsidRPr="00BE5935">
              <w:rPr>
                <w:b/>
              </w:rPr>
              <w:t>Total territory (ha)</w:t>
            </w:r>
          </w:p>
        </w:tc>
        <w:tc>
          <w:tcPr>
            <w:tcW w:w="976" w:type="dxa"/>
            <w:tcBorders>
              <w:top w:val="single" w:sz="18" w:space="0" w:color="auto"/>
              <w:left w:val="single" w:sz="2" w:space="0" w:color="A6A6A6"/>
              <w:bottom w:val="single" w:sz="2" w:space="0" w:color="A6A6A6"/>
              <w:right w:val="single" w:sz="2" w:space="0" w:color="A6A6A6"/>
            </w:tcBorders>
            <w:shd w:val="clear" w:color="auto" w:fill="D9D9D9"/>
            <w:vAlign w:val="center"/>
          </w:tcPr>
          <w:p w:rsidR="00BE5935" w:rsidRPr="00BE5935" w:rsidRDefault="00BE5935" w:rsidP="00AD1C5E">
            <w:pPr>
              <w:jc w:val="right"/>
              <w:rPr>
                <w:b/>
              </w:rPr>
            </w:pPr>
            <w:r w:rsidRPr="00BE5935">
              <w:rPr>
                <w:b/>
              </w:rPr>
              <w:t>Yield (t/ha)</w:t>
            </w:r>
          </w:p>
        </w:tc>
        <w:tc>
          <w:tcPr>
            <w:tcW w:w="1562" w:type="dxa"/>
            <w:tcBorders>
              <w:top w:val="single" w:sz="18" w:space="0" w:color="auto"/>
              <w:left w:val="single" w:sz="2" w:space="0" w:color="A6A6A6"/>
              <w:bottom w:val="single" w:sz="2" w:space="0" w:color="A6A6A6"/>
              <w:right w:val="single" w:sz="2" w:space="0" w:color="A6A6A6"/>
            </w:tcBorders>
            <w:shd w:val="clear" w:color="auto" w:fill="D9D9D9"/>
            <w:vAlign w:val="center"/>
          </w:tcPr>
          <w:p w:rsidR="00E052F4" w:rsidRPr="00BE5935" w:rsidRDefault="00BE5935" w:rsidP="00E052F4">
            <w:pPr>
              <w:jc w:val="right"/>
              <w:rPr>
                <w:b/>
              </w:rPr>
            </w:pPr>
            <w:r w:rsidRPr="00BE5935">
              <w:rPr>
                <w:b/>
              </w:rPr>
              <w:t>Total production (t)</w:t>
            </w:r>
          </w:p>
        </w:tc>
        <w:tc>
          <w:tcPr>
            <w:tcW w:w="1674" w:type="dxa"/>
            <w:tcBorders>
              <w:top w:val="single" w:sz="18" w:space="0" w:color="auto"/>
              <w:left w:val="single" w:sz="2" w:space="0" w:color="A6A6A6"/>
              <w:bottom w:val="single" w:sz="2" w:space="0" w:color="A6A6A6"/>
              <w:right w:val="nil"/>
            </w:tcBorders>
            <w:shd w:val="clear" w:color="auto" w:fill="D9D9D9"/>
            <w:vAlign w:val="center"/>
          </w:tcPr>
          <w:p w:rsidR="00BE5935" w:rsidRPr="00BE5935" w:rsidRDefault="00BE5935" w:rsidP="00AD1C5E">
            <w:pPr>
              <w:jc w:val="right"/>
              <w:rPr>
                <w:b/>
              </w:rPr>
            </w:pPr>
            <w:r w:rsidRPr="00BE5935">
              <w:rPr>
                <w:b/>
              </w:rPr>
              <w:t>Production of sugar (t)</w:t>
            </w:r>
          </w:p>
        </w:tc>
      </w:tr>
      <w:tr w:rsidR="00BE5935" w:rsidRPr="00A0722B" w:rsidTr="00BE5935">
        <w:trPr>
          <w:jc w:val="center"/>
        </w:trPr>
        <w:tc>
          <w:tcPr>
            <w:tcW w:w="3738" w:type="dxa"/>
            <w:tcBorders>
              <w:left w:val="nil"/>
              <w:bottom w:val="single" w:sz="2" w:space="0" w:color="A6A6A6"/>
              <w:right w:val="single" w:sz="2" w:space="0" w:color="A6A6A6"/>
            </w:tcBorders>
            <w:vAlign w:val="center"/>
          </w:tcPr>
          <w:p w:rsidR="00BE5935" w:rsidRPr="00BE5935" w:rsidRDefault="00BE5935" w:rsidP="00BE5935">
            <w:pPr>
              <w:jc w:val="center"/>
            </w:pPr>
            <w:r>
              <w:t>1970th</w:t>
            </w:r>
            <w:r w:rsidRPr="00BE5935">
              <w:t xml:space="preserve"> (</w:t>
            </w:r>
            <w:r>
              <w:t>During Soviet Union</w:t>
            </w:r>
            <w:r w:rsidRPr="00BE5935">
              <w:t>)</w:t>
            </w:r>
          </w:p>
        </w:tc>
        <w:tc>
          <w:tcPr>
            <w:tcW w:w="989" w:type="dxa"/>
            <w:tcBorders>
              <w:left w:val="single" w:sz="2" w:space="0" w:color="A6A6A6"/>
              <w:bottom w:val="single" w:sz="2" w:space="0" w:color="A6A6A6"/>
              <w:right w:val="single" w:sz="2" w:space="0" w:color="A6A6A6"/>
            </w:tcBorders>
            <w:vAlign w:val="center"/>
          </w:tcPr>
          <w:p w:rsidR="00BE5935" w:rsidRPr="00BE5935" w:rsidRDefault="00BE5935" w:rsidP="00AD1C5E">
            <w:pPr>
              <w:jc w:val="right"/>
            </w:pPr>
            <w:r w:rsidRPr="00BE5935">
              <w:t>50.000</w:t>
            </w:r>
          </w:p>
        </w:tc>
        <w:tc>
          <w:tcPr>
            <w:tcW w:w="976" w:type="dxa"/>
            <w:tcBorders>
              <w:left w:val="single" w:sz="2" w:space="0" w:color="A6A6A6"/>
              <w:bottom w:val="single" w:sz="2" w:space="0" w:color="A6A6A6"/>
              <w:right w:val="single" w:sz="2" w:space="0" w:color="A6A6A6"/>
            </w:tcBorders>
            <w:vAlign w:val="center"/>
          </w:tcPr>
          <w:p w:rsidR="00BE5935" w:rsidRPr="00BE5935" w:rsidRDefault="00BE5935" w:rsidP="00AD1C5E">
            <w:pPr>
              <w:jc w:val="right"/>
            </w:pPr>
            <w:r w:rsidRPr="00BE5935">
              <w:t>38,00</w:t>
            </w:r>
          </w:p>
        </w:tc>
        <w:tc>
          <w:tcPr>
            <w:tcW w:w="1562" w:type="dxa"/>
            <w:tcBorders>
              <w:left w:val="single" w:sz="2" w:space="0" w:color="A6A6A6"/>
              <w:bottom w:val="single" w:sz="2" w:space="0" w:color="A6A6A6"/>
              <w:right w:val="single" w:sz="2" w:space="0" w:color="A6A6A6"/>
            </w:tcBorders>
            <w:vAlign w:val="center"/>
          </w:tcPr>
          <w:p w:rsidR="00BE5935" w:rsidRPr="00BE5935" w:rsidRDefault="00BE5935" w:rsidP="00AD1C5E">
            <w:pPr>
              <w:jc w:val="right"/>
            </w:pPr>
            <w:r w:rsidRPr="00BE5935">
              <w:t>1.900.000</w:t>
            </w:r>
          </w:p>
        </w:tc>
        <w:tc>
          <w:tcPr>
            <w:tcW w:w="1674" w:type="dxa"/>
            <w:tcBorders>
              <w:left w:val="single" w:sz="2" w:space="0" w:color="A6A6A6"/>
              <w:bottom w:val="single" w:sz="2" w:space="0" w:color="A6A6A6"/>
              <w:right w:val="nil"/>
            </w:tcBorders>
            <w:vAlign w:val="center"/>
          </w:tcPr>
          <w:p w:rsidR="00BE5935" w:rsidRPr="00BE5935" w:rsidRDefault="00BE5935" w:rsidP="00AD1C5E">
            <w:pPr>
              <w:jc w:val="right"/>
            </w:pPr>
            <w:r w:rsidRPr="00BE5935">
              <w:t>235.600</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BE5935">
            <w:pPr>
              <w:jc w:val="center"/>
            </w:pPr>
            <w:r w:rsidRPr="00BE5935">
              <w:t>1993 (</w:t>
            </w:r>
            <w:r>
              <w:t>After Independence</w:t>
            </w:r>
            <w:r w:rsidRPr="00BE5935">
              <w:t>)</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11.700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18,80</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220.000</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27.280</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2003</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31.200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26,03</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812.200</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100.712</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2008</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2009</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2010</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7.000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17,20</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120.400</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14.929</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2011</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7.400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21,46</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158.818</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19.693</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2012</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5.200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19,62</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102.010</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12.649</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2013</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6.300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31,11</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196.027</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24.307</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2014</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6.239</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28,09</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175.239</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21.729</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2015</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4.686</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39,10</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183.226</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BE5935" w:rsidP="00AD1C5E">
            <w:pPr>
              <w:jc w:val="right"/>
            </w:pPr>
            <w:r w:rsidRPr="00BE5935">
              <w:t>22.720</w:t>
            </w:r>
          </w:p>
        </w:tc>
      </w:tr>
      <w:tr w:rsidR="00BE5935" w:rsidRPr="00A0722B" w:rsidTr="00BE5935">
        <w:trPr>
          <w:jc w:val="center"/>
        </w:trPr>
        <w:tc>
          <w:tcPr>
            <w:tcW w:w="3738" w:type="dxa"/>
            <w:tcBorders>
              <w:top w:val="single" w:sz="2" w:space="0" w:color="A6A6A6"/>
              <w:left w:val="nil"/>
              <w:bottom w:val="single" w:sz="2" w:space="0" w:color="A6A6A6" w:themeColor="background1" w:themeShade="A6"/>
              <w:right w:val="single" w:sz="2" w:space="0" w:color="A6A6A6"/>
            </w:tcBorders>
            <w:vAlign w:val="center"/>
          </w:tcPr>
          <w:p w:rsidR="00BE5935" w:rsidRPr="00BE5935" w:rsidRDefault="00BE5935" w:rsidP="00AD1C5E">
            <w:pPr>
              <w:jc w:val="center"/>
            </w:pPr>
            <w:r w:rsidRPr="00BE5935">
              <w:t>2016</w:t>
            </w:r>
          </w:p>
        </w:tc>
        <w:tc>
          <w:tcPr>
            <w:tcW w:w="989"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12.200</w:t>
            </w:r>
          </w:p>
        </w:tc>
        <w:tc>
          <w:tcPr>
            <w:tcW w:w="976"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AD1C5E">
            <w:pPr>
              <w:jc w:val="right"/>
            </w:pPr>
            <w:r w:rsidRPr="00BE5935">
              <w:t>57,38</w:t>
            </w:r>
          </w:p>
        </w:tc>
        <w:tc>
          <w:tcPr>
            <w:tcW w:w="1562" w:type="dxa"/>
            <w:tcBorders>
              <w:top w:val="single" w:sz="2" w:space="0" w:color="A6A6A6"/>
              <w:left w:val="single" w:sz="2" w:space="0" w:color="A6A6A6"/>
              <w:bottom w:val="single" w:sz="2" w:space="0" w:color="A6A6A6" w:themeColor="background1" w:themeShade="A6"/>
              <w:right w:val="single" w:sz="2" w:space="0" w:color="A6A6A6"/>
            </w:tcBorders>
            <w:vAlign w:val="center"/>
          </w:tcPr>
          <w:p w:rsidR="00BE5935" w:rsidRPr="00BE5935" w:rsidRDefault="00BE5935" w:rsidP="00E052F4">
            <w:pPr>
              <w:jc w:val="right"/>
            </w:pPr>
            <w:r w:rsidRPr="00BE5935">
              <w:t>7</w:t>
            </w:r>
            <w:r w:rsidR="00E052F4">
              <w:t>1</w:t>
            </w:r>
            <w:r w:rsidRPr="00BE5935">
              <w:t>0.000</w:t>
            </w:r>
          </w:p>
        </w:tc>
        <w:tc>
          <w:tcPr>
            <w:tcW w:w="1674" w:type="dxa"/>
            <w:tcBorders>
              <w:top w:val="single" w:sz="2" w:space="0" w:color="A6A6A6"/>
              <w:left w:val="single" w:sz="2" w:space="0" w:color="A6A6A6"/>
              <w:bottom w:val="single" w:sz="2" w:space="0" w:color="A6A6A6" w:themeColor="background1" w:themeShade="A6"/>
              <w:right w:val="nil"/>
            </w:tcBorders>
            <w:vAlign w:val="center"/>
          </w:tcPr>
          <w:p w:rsidR="00BE5935" w:rsidRPr="00BE5935" w:rsidRDefault="00E052F4" w:rsidP="00E052F4">
            <w:pPr>
              <w:jc w:val="right"/>
            </w:pPr>
            <w:r>
              <w:t>68.800</w:t>
            </w:r>
          </w:p>
        </w:tc>
      </w:tr>
      <w:tr w:rsidR="00BE5935" w:rsidRPr="00A0722B" w:rsidTr="00BE5935">
        <w:trPr>
          <w:trHeight w:val="75"/>
          <w:jc w:val="center"/>
        </w:trPr>
        <w:tc>
          <w:tcPr>
            <w:tcW w:w="3738" w:type="dxa"/>
            <w:tcBorders>
              <w:top w:val="single" w:sz="2" w:space="0" w:color="A6A6A6" w:themeColor="background1" w:themeShade="A6"/>
              <w:left w:val="nil"/>
              <w:bottom w:val="single" w:sz="18" w:space="0" w:color="595959" w:themeColor="text1" w:themeTint="A6"/>
              <w:right w:val="single" w:sz="2" w:space="0" w:color="A6A6A6"/>
            </w:tcBorders>
            <w:vAlign w:val="center"/>
          </w:tcPr>
          <w:p w:rsidR="00BE5935" w:rsidRPr="00BE5935" w:rsidRDefault="00BE5935" w:rsidP="00BE5935">
            <w:pPr>
              <w:jc w:val="center"/>
            </w:pPr>
            <w:r w:rsidRPr="00BE5935">
              <w:t>2017 (</w:t>
            </w:r>
            <w:r>
              <w:t>Estimation</w:t>
            </w:r>
            <w:r w:rsidRPr="00BE5935">
              <w:t>)</w:t>
            </w:r>
          </w:p>
        </w:tc>
        <w:tc>
          <w:tcPr>
            <w:tcW w:w="989" w:type="dxa"/>
            <w:tcBorders>
              <w:top w:val="single" w:sz="2" w:space="0" w:color="A6A6A6" w:themeColor="background1" w:themeShade="A6"/>
              <w:left w:val="single" w:sz="2" w:space="0" w:color="A6A6A6"/>
              <w:bottom w:val="single" w:sz="18" w:space="0" w:color="595959" w:themeColor="text1" w:themeTint="A6"/>
              <w:right w:val="single" w:sz="2" w:space="0" w:color="A6A6A6"/>
            </w:tcBorders>
            <w:vAlign w:val="center"/>
          </w:tcPr>
          <w:p w:rsidR="00BE5935" w:rsidRPr="00BE5935" w:rsidRDefault="00BE5935" w:rsidP="00AD1C5E">
            <w:pPr>
              <w:jc w:val="right"/>
            </w:pPr>
            <w:r w:rsidRPr="00BE5935">
              <w:t>15.500</w:t>
            </w:r>
          </w:p>
        </w:tc>
        <w:tc>
          <w:tcPr>
            <w:tcW w:w="976" w:type="dxa"/>
            <w:tcBorders>
              <w:top w:val="single" w:sz="2" w:space="0" w:color="A6A6A6" w:themeColor="background1" w:themeShade="A6"/>
              <w:left w:val="single" w:sz="2" w:space="0" w:color="A6A6A6"/>
              <w:bottom w:val="single" w:sz="18" w:space="0" w:color="595959" w:themeColor="text1" w:themeTint="A6"/>
              <w:right w:val="single" w:sz="2" w:space="0" w:color="A6A6A6"/>
            </w:tcBorders>
            <w:vAlign w:val="center"/>
          </w:tcPr>
          <w:p w:rsidR="00BE5935" w:rsidRPr="00BE5935" w:rsidRDefault="00BE5935" w:rsidP="00AD1C5E">
            <w:pPr>
              <w:jc w:val="right"/>
            </w:pPr>
            <w:r w:rsidRPr="00BE5935">
              <w:t>50,00</w:t>
            </w:r>
          </w:p>
        </w:tc>
        <w:tc>
          <w:tcPr>
            <w:tcW w:w="1562" w:type="dxa"/>
            <w:tcBorders>
              <w:top w:val="single" w:sz="2" w:space="0" w:color="A6A6A6" w:themeColor="background1" w:themeShade="A6"/>
              <w:left w:val="single" w:sz="2" w:space="0" w:color="A6A6A6"/>
              <w:bottom w:val="single" w:sz="18" w:space="0" w:color="595959" w:themeColor="text1" w:themeTint="A6"/>
              <w:right w:val="single" w:sz="2" w:space="0" w:color="A6A6A6"/>
            </w:tcBorders>
            <w:vAlign w:val="center"/>
          </w:tcPr>
          <w:p w:rsidR="00BE5935" w:rsidRPr="00BE5935" w:rsidRDefault="00BE5935" w:rsidP="00AD1C5E">
            <w:pPr>
              <w:jc w:val="right"/>
            </w:pPr>
            <w:r w:rsidRPr="00BE5935">
              <w:t>775.000</w:t>
            </w:r>
          </w:p>
        </w:tc>
        <w:tc>
          <w:tcPr>
            <w:tcW w:w="1674" w:type="dxa"/>
            <w:tcBorders>
              <w:top w:val="single" w:sz="2" w:space="0" w:color="A6A6A6" w:themeColor="background1" w:themeShade="A6"/>
              <w:left w:val="single" w:sz="2" w:space="0" w:color="A6A6A6"/>
              <w:bottom w:val="single" w:sz="18" w:space="0" w:color="595959" w:themeColor="text1" w:themeTint="A6"/>
              <w:right w:val="nil"/>
            </w:tcBorders>
            <w:vAlign w:val="center"/>
          </w:tcPr>
          <w:p w:rsidR="00BE5935" w:rsidRPr="00BE5935" w:rsidRDefault="00BE5935" w:rsidP="00AD1C5E">
            <w:pPr>
              <w:jc w:val="right"/>
            </w:pPr>
            <w:r w:rsidRPr="00BE5935">
              <w:t>96.100</w:t>
            </w:r>
          </w:p>
        </w:tc>
      </w:tr>
    </w:tbl>
    <w:p w:rsidR="000B5D59" w:rsidRPr="000B5D59" w:rsidRDefault="000B5D59" w:rsidP="002D73BD">
      <w:pPr>
        <w:pStyle w:val="Heading1"/>
      </w:pPr>
      <w:bookmarkStart w:id="2" w:name="_Toc481505445"/>
      <w:r w:rsidRPr="000B5D59">
        <w:lastRenderedPageBreak/>
        <w:t>SUGAR MARKET:</w:t>
      </w:r>
      <w:bookmarkEnd w:id="2"/>
      <w:r w:rsidRPr="000B5D59">
        <w:t xml:space="preserve"> </w:t>
      </w:r>
    </w:p>
    <w:p w:rsidR="002B6319" w:rsidRDefault="00757F79" w:rsidP="000B5D59">
      <w:pPr>
        <w:rPr>
          <w:lang w:val="en-GB"/>
        </w:rPr>
      </w:pPr>
      <w:r>
        <w:rPr>
          <w:lang w:val="en-GB"/>
        </w:rPr>
        <w:t xml:space="preserve">According to National Statistic Committee’s data on consumption of products per capita in Kyrgyzstan, annual average </w:t>
      </w:r>
      <w:r w:rsidRPr="0095035B">
        <w:rPr>
          <w:b/>
          <w:lang w:val="en-GB"/>
        </w:rPr>
        <w:t>demand for sugar</w:t>
      </w:r>
      <w:r w:rsidRPr="00757F79">
        <w:rPr>
          <w:lang w:val="en-GB"/>
        </w:rPr>
        <w:t xml:space="preserve"> and confectionery products based on sugar</w:t>
      </w:r>
      <w:r>
        <w:rPr>
          <w:lang w:val="en-GB"/>
        </w:rPr>
        <w:t xml:space="preserve"> is 80 thousand tons. This is the optimal norm of consumption approved by the government. However, the real consumption of sugar in a country shows </w:t>
      </w:r>
      <w:r w:rsidRPr="0095035B">
        <w:rPr>
          <w:b/>
          <w:lang w:val="en-GB"/>
        </w:rPr>
        <w:t>1</w:t>
      </w:r>
      <w:r w:rsidR="00E052F4">
        <w:rPr>
          <w:b/>
          <w:lang w:val="en-GB"/>
        </w:rPr>
        <w:t>0</w:t>
      </w:r>
      <w:r w:rsidRPr="0095035B">
        <w:rPr>
          <w:b/>
          <w:lang w:val="en-GB"/>
        </w:rPr>
        <w:t>0-1</w:t>
      </w:r>
      <w:r w:rsidR="00E052F4">
        <w:rPr>
          <w:b/>
          <w:lang w:val="en-GB"/>
        </w:rPr>
        <w:t>1</w:t>
      </w:r>
      <w:r w:rsidRPr="0095035B">
        <w:rPr>
          <w:b/>
          <w:lang w:val="en-GB"/>
        </w:rPr>
        <w:t>0 thousand tons</w:t>
      </w:r>
      <w:r>
        <w:rPr>
          <w:rStyle w:val="FootnoteReference"/>
          <w:lang w:val="en-GB"/>
        </w:rPr>
        <w:footnoteReference w:id="3"/>
      </w:r>
      <w:r>
        <w:rPr>
          <w:lang w:val="en-GB"/>
        </w:rPr>
        <w:t xml:space="preserve">.  According to a real market of sugar, </w:t>
      </w:r>
      <w:r w:rsidRPr="0095035B">
        <w:rPr>
          <w:b/>
          <w:lang w:val="en-GB"/>
        </w:rPr>
        <w:t>up until 2015,</w:t>
      </w:r>
      <w:r>
        <w:rPr>
          <w:lang w:val="en-GB"/>
        </w:rPr>
        <w:t xml:space="preserve"> </w:t>
      </w:r>
      <w:r w:rsidR="000B5D59" w:rsidRPr="000B5D59">
        <w:rPr>
          <w:lang w:val="en-GB"/>
        </w:rPr>
        <w:t>Kyrgyzstan</w:t>
      </w:r>
      <w:r>
        <w:rPr>
          <w:lang w:val="en-GB"/>
        </w:rPr>
        <w:t xml:space="preserve"> </w:t>
      </w:r>
      <w:r w:rsidR="000B5D59" w:rsidRPr="000B5D59">
        <w:rPr>
          <w:lang w:val="en-GB"/>
        </w:rPr>
        <w:t>satisfie</w:t>
      </w:r>
      <w:r>
        <w:rPr>
          <w:lang w:val="en-GB"/>
        </w:rPr>
        <w:t xml:space="preserve">d its own needs </w:t>
      </w:r>
      <w:r w:rsidRPr="0095035B">
        <w:rPr>
          <w:b/>
          <w:lang w:val="en-GB"/>
        </w:rPr>
        <w:t>by 20%,</w:t>
      </w:r>
      <w:r>
        <w:rPr>
          <w:lang w:val="en-GB"/>
        </w:rPr>
        <w:t xml:space="preserve"> and currently </w:t>
      </w:r>
      <w:r w:rsidR="002B6319">
        <w:rPr>
          <w:lang w:val="en-GB"/>
        </w:rPr>
        <w:t xml:space="preserve">as a result of </w:t>
      </w:r>
      <w:r w:rsidR="002B6319" w:rsidRPr="0095035B">
        <w:rPr>
          <w:b/>
          <w:lang w:val="en-GB"/>
        </w:rPr>
        <w:t xml:space="preserve">2016’s season – </w:t>
      </w:r>
      <w:r w:rsidR="00E052F4">
        <w:rPr>
          <w:b/>
          <w:lang w:val="en-GB"/>
        </w:rPr>
        <w:t>65</w:t>
      </w:r>
      <w:r w:rsidR="002B6319" w:rsidRPr="0095035B">
        <w:rPr>
          <w:b/>
          <w:lang w:val="en-GB"/>
        </w:rPr>
        <w:t>%.</w:t>
      </w:r>
      <w:r w:rsidR="002B6319">
        <w:rPr>
          <w:lang w:val="en-GB"/>
        </w:rPr>
        <w:t xml:space="preserve"> The result of 2016 was the increase of farmers number (from 2.5 thousand to 5</w:t>
      </w:r>
      <w:r w:rsidR="00100B58">
        <w:rPr>
          <w:lang w:val="en-GB"/>
        </w:rPr>
        <w:t>.5</w:t>
      </w:r>
      <w:r w:rsidR="002B6319">
        <w:rPr>
          <w:lang w:val="en-GB"/>
        </w:rPr>
        <w:t xml:space="preserve"> thousand), expansion of areas under sugar beet (from </w:t>
      </w:r>
      <w:r w:rsidR="0092064A">
        <w:rPr>
          <w:lang w:val="en-GB"/>
        </w:rPr>
        <w:t>4800</w:t>
      </w:r>
      <w:r w:rsidR="002B6319">
        <w:rPr>
          <w:lang w:val="en-GB"/>
        </w:rPr>
        <w:t xml:space="preserve"> ha in 2015 to 1</w:t>
      </w:r>
      <w:r w:rsidR="0092064A">
        <w:rPr>
          <w:lang w:val="en-GB"/>
        </w:rPr>
        <w:t>2</w:t>
      </w:r>
      <w:r w:rsidR="002B6319">
        <w:rPr>
          <w:lang w:val="en-GB"/>
        </w:rPr>
        <w:t>000 ha in 2016), and favourable conditions of weather; that 7</w:t>
      </w:r>
      <w:r w:rsidR="00E052F4">
        <w:rPr>
          <w:lang w:val="en-GB"/>
        </w:rPr>
        <w:t>1</w:t>
      </w:r>
      <w:r w:rsidR="002B6319">
        <w:rPr>
          <w:lang w:val="en-GB"/>
        </w:rPr>
        <w:t xml:space="preserve">0 000 tons of sugar beet collected (650 000 tons taken for processing) versus 183 thousand tons in 2015. </w:t>
      </w:r>
    </w:p>
    <w:p w:rsidR="0095035B" w:rsidRDefault="002B6319" w:rsidP="000B5D59">
      <w:pPr>
        <w:rPr>
          <w:lang w:val="en-GB"/>
        </w:rPr>
      </w:pPr>
      <w:r>
        <w:rPr>
          <w:lang w:val="en-GB"/>
        </w:rPr>
        <w:t>W</w:t>
      </w:r>
      <w:r w:rsidR="000B5D59" w:rsidRPr="000B5D59">
        <w:rPr>
          <w:lang w:val="en-GB"/>
        </w:rPr>
        <w:t xml:space="preserve">ith the current investments planned internal production might meet </w:t>
      </w:r>
      <w:r w:rsidR="0095035B">
        <w:rPr>
          <w:lang w:val="en-GB"/>
        </w:rPr>
        <w:t xml:space="preserve">stable supply </w:t>
      </w:r>
      <w:r w:rsidR="000B5D59" w:rsidRPr="000B5D59">
        <w:rPr>
          <w:lang w:val="en-GB"/>
        </w:rPr>
        <w:t xml:space="preserve">as much </w:t>
      </w:r>
      <w:r w:rsidR="000B5D59" w:rsidRPr="0095035B">
        <w:rPr>
          <w:lang w:val="en-GB"/>
        </w:rPr>
        <w:t xml:space="preserve">as </w:t>
      </w:r>
      <w:r w:rsidR="0095035B" w:rsidRPr="0095035B">
        <w:rPr>
          <w:lang w:val="en-GB"/>
        </w:rPr>
        <w:t>70</w:t>
      </w:r>
      <w:r w:rsidR="000B5D59" w:rsidRPr="0095035B">
        <w:rPr>
          <w:lang w:val="en-GB"/>
        </w:rPr>
        <w:t xml:space="preserve">% of </w:t>
      </w:r>
      <w:r w:rsidR="000B5D59" w:rsidRPr="000B5D59">
        <w:rPr>
          <w:lang w:val="en-GB"/>
        </w:rPr>
        <w:t>the to</w:t>
      </w:r>
      <w:r w:rsidR="0095035B">
        <w:rPr>
          <w:lang w:val="en-GB"/>
        </w:rPr>
        <w:t xml:space="preserve">tal internal demand. There is still a </w:t>
      </w:r>
      <w:r w:rsidR="000B5D59" w:rsidRPr="000B5D59">
        <w:rPr>
          <w:lang w:val="en-GB"/>
        </w:rPr>
        <w:t>lot of room to increase pro</w:t>
      </w:r>
      <w:r w:rsidR="00E02473">
        <w:rPr>
          <w:lang w:val="en-GB"/>
        </w:rPr>
        <w:t>d</w:t>
      </w:r>
      <w:r w:rsidR="0095035B">
        <w:rPr>
          <w:lang w:val="en-GB"/>
        </w:rPr>
        <w:t xml:space="preserve">uction for the internal market. But it needs concentrated focus on bottlenecks existing in the primary production: starting from mechanization promotion to knowledge of farmers on cultivation of sugar beet on a right way. </w:t>
      </w:r>
    </w:p>
    <w:p w:rsidR="00E02473" w:rsidRDefault="00E02473" w:rsidP="000B5D59">
      <w:pPr>
        <w:rPr>
          <w:lang w:val="en-GB"/>
        </w:rPr>
      </w:pPr>
      <w:r>
        <w:rPr>
          <w:lang w:val="en-GB"/>
        </w:rPr>
        <w:t xml:space="preserve">In 2016, Kyrgyzstan imported sugar in a value of </w:t>
      </w:r>
      <w:r w:rsidR="00086293">
        <w:rPr>
          <w:lang w:val="en-GB"/>
        </w:rPr>
        <w:t>15.3</w:t>
      </w:r>
      <w:r>
        <w:rPr>
          <w:lang w:val="en-GB"/>
        </w:rPr>
        <w:t xml:space="preserve"> </w:t>
      </w:r>
      <w:proofErr w:type="spellStart"/>
      <w:r>
        <w:rPr>
          <w:lang w:val="en-GB"/>
        </w:rPr>
        <w:t>mln</w:t>
      </w:r>
      <w:proofErr w:type="spellEnd"/>
      <w:r>
        <w:rPr>
          <w:lang w:val="en-GB"/>
        </w:rPr>
        <w:t xml:space="preserve"> USD (if the average price of 1 ton sugar –</w:t>
      </w:r>
      <w:r w:rsidR="00086293">
        <w:rPr>
          <w:lang w:val="en-GB"/>
        </w:rPr>
        <w:t xml:space="preserve"> 55</w:t>
      </w:r>
      <w:r>
        <w:rPr>
          <w:lang w:val="en-GB"/>
        </w:rPr>
        <w:t xml:space="preserve">0 USD, the import constituted </w:t>
      </w:r>
      <w:r w:rsidR="00086293">
        <w:rPr>
          <w:lang w:val="en-GB"/>
        </w:rPr>
        <w:t>27 790</w:t>
      </w:r>
      <w:r>
        <w:rPr>
          <w:lang w:val="en-GB"/>
        </w:rPr>
        <w:t xml:space="preserve"> tons), comparatively to 2015 – 39</w:t>
      </w:r>
      <w:proofErr w:type="gramStart"/>
      <w:r>
        <w:rPr>
          <w:lang w:val="en-GB"/>
        </w:rPr>
        <w:t>,5</w:t>
      </w:r>
      <w:proofErr w:type="gramEnd"/>
      <w:r>
        <w:rPr>
          <w:lang w:val="en-GB"/>
        </w:rPr>
        <w:t xml:space="preserve"> </w:t>
      </w:r>
      <w:proofErr w:type="spellStart"/>
      <w:r>
        <w:rPr>
          <w:lang w:val="en-GB"/>
        </w:rPr>
        <w:t>mln</w:t>
      </w:r>
      <w:proofErr w:type="spellEnd"/>
      <w:r>
        <w:rPr>
          <w:lang w:val="en-GB"/>
        </w:rPr>
        <w:t xml:space="preserve"> USD. But, during 2012-2014, the country used to import sugar for about 55 </w:t>
      </w:r>
      <w:proofErr w:type="spellStart"/>
      <w:r>
        <w:rPr>
          <w:lang w:val="en-GB"/>
        </w:rPr>
        <w:t>mln</w:t>
      </w:r>
      <w:proofErr w:type="spellEnd"/>
      <w:r>
        <w:rPr>
          <w:lang w:val="en-GB"/>
        </w:rPr>
        <w:t xml:space="preserve"> USD every year.  </w:t>
      </w:r>
      <w:r w:rsidR="00086293">
        <w:rPr>
          <w:lang w:val="en-GB"/>
        </w:rPr>
        <w:t xml:space="preserve">Interestingly, Kyrgyzstan started importing raw cane and raw beet sugar for further processing in 2016 and the value of this product was about 16 </w:t>
      </w:r>
      <w:proofErr w:type="spellStart"/>
      <w:r w:rsidR="00086293">
        <w:rPr>
          <w:lang w:val="en-GB"/>
        </w:rPr>
        <w:t>mln</w:t>
      </w:r>
      <w:proofErr w:type="spellEnd"/>
      <w:r w:rsidR="00086293">
        <w:rPr>
          <w:lang w:val="en-GB"/>
        </w:rPr>
        <w:t xml:space="preserve"> USD. </w:t>
      </w:r>
    </w:p>
    <w:p w:rsidR="00DA0692" w:rsidRPr="002008D4" w:rsidRDefault="002008D4" w:rsidP="000B5D59">
      <w:pPr>
        <w:rPr>
          <w:b/>
          <w:lang w:val="en-GB"/>
        </w:rPr>
      </w:pPr>
      <w:r w:rsidRPr="002008D4">
        <w:rPr>
          <w:b/>
          <w:lang w:val="en-GB"/>
        </w:rPr>
        <w:t xml:space="preserve">Table 2 - </w:t>
      </w:r>
      <w:r w:rsidR="00DA0692" w:rsidRPr="002008D4">
        <w:rPr>
          <w:b/>
          <w:i/>
          <w:lang w:val="en-GB"/>
        </w:rPr>
        <w:t xml:space="preserve">List of sugar products </w:t>
      </w:r>
      <w:r>
        <w:rPr>
          <w:b/>
          <w:i/>
          <w:lang w:val="en-GB"/>
        </w:rPr>
        <w:t xml:space="preserve">(value/ton) </w:t>
      </w:r>
      <w:r w:rsidR="00DA0692" w:rsidRPr="002008D4">
        <w:rPr>
          <w:b/>
          <w:i/>
          <w:lang w:val="en-GB"/>
        </w:rPr>
        <w:t>imported by Kyrgyzstan:</w:t>
      </w:r>
      <w:r w:rsidR="00DA0692" w:rsidRPr="002008D4">
        <w:rPr>
          <w:b/>
          <w:lang w:val="en-GB"/>
        </w:rPr>
        <w:t xml:space="preserve"> </w:t>
      </w:r>
      <w:r w:rsidR="00D46EA1">
        <w:rPr>
          <w:rStyle w:val="FootnoteReference"/>
          <w:b/>
          <w:lang w:val="en-GB"/>
        </w:rPr>
        <w:footnoteReference w:id="4"/>
      </w:r>
    </w:p>
    <w:tbl>
      <w:tblPr>
        <w:tblW w:w="5396" w:type="pct"/>
        <w:tblInd w:w="-426" w:type="dxa"/>
        <w:tblBorders>
          <w:top w:val="outset" w:sz="6" w:space="0" w:color="002B54"/>
          <w:left w:val="outset" w:sz="6" w:space="0" w:color="002B54"/>
          <w:bottom w:val="outset" w:sz="6" w:space="0" w:color="002B54"/>
          <w:right w:val="outset" w:sz="6" w:space="0" w:color="002B54"/>
        </w:tblBorders>
        <w:tblCellMar>
          <w:top w:w="60" w:type="dxa"/>
          <w:left w:w="60" w:type="dxa"/>
          <w:bottom w:w="60" w:type="dxa"/>
          <w:right w:w="60" w:type="dxa"/>
        </w:tblCellMar>
        <w:tblLook w:val="04A0" w:firstRow="1" w:lastRow="0" w:firstColumn="1" w:lastColumn="0" w:noHBand="0" w:noVBand="1"/>
      </w:tblPr>
      <w:tblGrid>
        <w:gridCol w:w="720"/>
        <w:gridCol w:w="2257"/>
        <w:gridCol w:w="1092"/>
        <w:gridCol w:w="1092"/>
        <w:gridCol w:w="1092"/>
        <w:gridCol w:w="1092"/>
        <w:gridCol w:w="1092"/>
        <w:gridCol w:w="891"/>
        <w:gridCol w:w="891"/>
      </w:tblGrid>
      <w:tr w:rsidR="00DA0692" w:rsidRPr="00DA0692" w:rsidTr="00DA0692">
        <w:tc>
          <w:tcPr>
            <w:tcW w:w="352" w:type="pct"/>
            <w:vMerge w:val="restar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Code</w:t>
            </w:r>
          </w:p>
        </w:tc>
        <w:tc>
          <w:tcPr>
            <w:tcW w:w="1104" w:type="pct"/>
            <w:vMerge w:val="restar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Product label</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2012</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2013</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2014</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2015</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2016</w:t>
            </w:r>
          </w:p>
        </w:tc>
        <w:tc>
          <w:tcPr>
            <w:tcW w:w="436" w:type="pct"/>
            <w:vMerge w:val="restar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value in 2016,US Dollar thousand</w:t>
            </w:r>
          </w:p>
        </w:tc>
        <w:tc>
          <w:tcPr>
            <w:tcW w:w="436" w:type="pct"/>
            <w:vMerge w:val="restar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quantity in 2016, Tons</w:t>
            </w:r>
          </w:p>
        </w:tc>
      </w:tr>
      <w:tr w:rsidR="00DA0692" w:rsidRPr="00DA0692" w:rsidTr="00DA0692">
        <w:tc>
          <w:tcPr>
            <w:tcW w:w="352" w:type="pct"/>
            <w:vMerge/>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rPr>
                <w:rFonts w:ascii="Times New Roman" w:eastAsia="Times New Roman" w:hAnsi="Times New Roman" w:cs="Times New Roman"/>
                <w:b/>
                <w:bCs/>
                <w:color w:val="FFFFFF"/>
                <w:sz w:val="19"/>
                <w:szCs w:val="19"/>
              </w:rPr>
            </w:pPr>
          </w:p>
        </w:tc>
        <w:tc>
          <w:tcPr>
            <w:tcW w:w="1104" w:type="pct"/>
            <w:vMerge/>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rPr>
                <w:rFonts w:ascii="Times New Roman" w:eastAsia="Times New Roman" w:hAnsi="Times New Roman" w:cs="Times New Roman"/>
                <w:b/>
                <w:bCs/>
                <w:color w:val="FFFFFF"/>
                <w:sz w:val="19"/>
                <w:szCs w:val="19"/>
              </w:rPr>
            </w:pP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unit value, US Dollar/Tons</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unit value, US Dollar/Tons</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unit value, US Dollar/Tons</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unit value, US Dollar/Tons</w:t>
            </w:r>
          </w:p>
        </w:tc>
        <w:tc>
          <w:tcPr>
            <w:tcW w:w="534"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unit value, US Dollar/Tons</w:t>
            </w:r>
          </w:p>
        </w:tc>
        <w:tc>
          <w:tcPr>
            <w:tcW w:w="436" w:type="pct"/>
            <w:vMerge/>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rPr>
                <w:rFonts w:ascii="Times New Roman" w:eastAsia="Times New Roman" w:hAnsi="Times New Roman" w:cs="Times New Roman"/>
                <w:b/>
                <w:bCs/>
                <w:color w:val="FFFFFF"/>
                <w:sz w:val="19"/>
                <w:szCs w:val="19"/>
              </w:rPr>
            </w:pPr>
          </w:p>
        </w:tc>
        <w:tc>
          <w:tcPr>
            <w:tcW w:w="436" w:type="pct"/>
            <w:vMerge/>
            <w:tcBorders>
              <w:top w:val="outset" w:sz="6" w:space="0" w:color="auto"/>
              <w:left w:val="outset" w:sz="6" w:space="0" w:color="auto"/>
              <w:bottom w:val="outset" w:sz="6" w:space="0" w:color="auto"/>
              <w:right w:val="outset" w:sz="6" w:space="0" w:color="auto"/>
            </w:tcBorders>
            <w:shd w:val="clear" w:color="auto" w:fill="5D7B9D"/>
            <w:vAlign w:val="center"/>
            <w:hideMark/>
          </w:tcPr>
          <w:p w:rsidR="00DA0692" w:rsidRPr="00DA0692" w:rsidRDefault="00DA0692" w:rsidP="00DA0692">
            <w:pPr>
              <w:spacing w:after="0" w:line="240" w:lineRule="auto"/>
              <w:rPr>
                <w:rFonts w:ascii="Times New Roman" w:eastAsia="Times New Roman" w:hAnsi="Times New Roman" w:cs="Times New Roman"/>
                <w:b/>
                <w:bCs/>
                <w:color w:val="FFFFFF"/>
                <w:sz w:val="19"/>
                <w:szCs w:val="19"/>
              </w:rPr>
            </w:pPr>
          </w:p>
        </w:tc>
      </w:tr>
      <w:tr w:rsidR="00DA0692" w:rsidRPr="00DA0692" w:rsidTr="00DA0692">
        <w:tc>
          <w:tcPr>
            <w:tcW w:w="35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170199 </w:t>
            </w:r>
          </w:p>
        </w:tc>
        <w:tc>
          <w:tcPr>
            <w:tcW w:w="110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Cane or beet sugar and chemically pure sucrose, in solid form (excluding cane and beet sugar </w:t>
            </w:r>
            <w:r w:rsidRPr="00DA0692">
              <w:rPr>
                <w:rFonts w:ascii="Times New Roman" w:eastAsia="Times New Roman" w:hAnsi="Times New Roman" w:cs="Times New Roman"/>
                <w:b/>
                <w:bCs/>
                <w:color w:val="002B54"/>
                <w:sz w:val="19"/>
                <w:szCs w:val="19"/>
              </w:rPr>
              <w:t>. . .</w:t>
            </w:r>
          </w:p>
        </w:tc>
        <w:tc>
          <w:tcPr>
            <w:tcW w:w="534" w:type="pct"/>
            <w:tcBorders>
              <w:top w:val="outset" w:sz="6" w:space="0" w:color="002B54"/>
              <w:left w:val="outset" w:sz="6" w:space="0" w:color="002B54"/>
              <w:bottom w:val="outset" w:sz="6" w:space="0" w:color="002B54"/>
              <w:right w:val="outset" w:sz="6" w:space="0" w:color="002B54"/>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3CB371"/>
                <w:sz w:val="19"/>
                <w:szCs w:val="19"/>
              </w:rPr>
            </w:pPr>
            <w:r w:rsidRPr="00DA0692">
              <w:rPr>
                <w:rFonts w:ascii="Times New Roman" w:eastAsia="Times New Roman" w:hAnsi="Times New Roman" w:cs="Times New Roman"/>
                <w:color w:val="3CB371"/>
                <w:sz w:val="19"/>
                <w:szCs w:val="19"/>
              </w:rPr>
              <w:t>763</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688</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697</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565</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550</w:t>
            </w:r>
          </w:p>
        </w:tc>
        <w:tc>
          <w:tcPr>
            <w:tcW w:w="436"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15,289</w:t>
            </w:r>
          </w:p>
        </w:tc>
        <w:tc>
          <w:tcPr>
            <w:tcW w:w="436"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27,790</w:t>
            </w:r>
          </w:p>
        </w:tc>
      </w:tr>
      <w:tr w:rsidR="00DA0692" w:rsidRPr="00DA0692" w:rsidTr="00DA0692">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170114 </w:t>
            </w:r>
          </w:p>
        </w:tc>
        <w:tc>
          <w:tcPr>
            <w:tcW w:w="110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Raw cane sugar, in solid form, not containing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 xml:space="preserve"> matter (excluding </w:t>
            </w:r>
            <w:r w:rsidRPr="00DA0692">
              <w:rPr>
                <w:rFonts w:ascii="Times New Roman" w:eastAsia="Times New Roman" w:hAnsi="Times New Roman" w:cs="Times New Roman"/>
                <w:b/>
                <w:bCs/>
                <w:color w:val="002B54"/>
                <w:sz w:val="19"/>
                <w:szCs w:val="19"/>
              </w:rPr>
              <w:t>. . .</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513</w:t>
            </w:r>
          </w:p>
        </w:tc>
        <w:tc>
          <w:tcPr>
            <w:tcW w:w="4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13,840</w:t>
            </w:r>
          </w:p>
        </w:tc>
        <w:tc>
          <w:tcPr>
            <w:tcW w:w="4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26,999</w:t>
            </w:r>
          </w:p>
        </w:tc>
      </w:tr>
      <w:tr w:rsidR="00DA0692" w:rsidRPr="00DA0692" w:rsidTr="00DA0692">
        <w:tc>
          <w:tcPr>
            <w:tcW w:w="35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170112 </w:t>
            </w:r>
          </w:p>
        </w:tc>
        <w:tc>
          <w:tcPr>
            <w:tcW w:w="110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Raw beet sugar (excluding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746</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1,000</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474</w:t>
            </w:r>
          </w:p>
        </w:tc>
        <w:tc>
          <w:tcPr>
            <w:tcW w:w="436"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12,152</w:t>
            </w:r>
          </w:p>
        </w:tc>
        <w:tc>
          <w:tcPr>
            <w:tcW w:w="436"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25,632</w:t>
            </w:r>
          </w:p>
        </w:tc>
      </w:tr>
      <w:tr w:rsidR="00DA0692" w:rsidRPr="00DA0692" w:rsidTr="00DA0692">
        <w:tc>
          <w:tcPr>
            <w:tcW w:w="35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170191 </w:t>
            </w:r>
          </w:p>
        </w:tc>
        <w:tc>
          <w:tcPr>
            <w:tcW w:w="110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Refined cane or beet sugar, containing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 in solid form</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3,500</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1,438</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373</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938</w:t>
            </w:r>
          </w:p>
        </w:tc>
        <w:tc>
          <w:tcPr>
            <w:tcW w:w="53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692</w:t>
            </w:r>
          </w:p>
        </w:tc>
        <w:tc>
          <w:tcPr>
            <w:tcW w:w="4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18</w:t>
            </w:r>
          </w:p>
        </w:tc>
        <w:tc>
          <w:tcPr>
            <w:tcW w:w="43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26</w:t>
            </w:r>
          </w:p>
        </w:tc>
      </w:tr>
      <w:tr w:rsidR="00DA0692" w:rsidRPr="00DA0692" w:rsidTr="00DA0692">
        <w:tc>
          <w:tcPr>
            <w:tcW w:w="35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170111 </w:t>
            </w:r>
          </w:p>
        </w:tc>
        <w:tc>
          <w:tcPr>
            <w:tcW w:w="110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Raw cane sugar (excluding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36"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0</w:t>
            </w:r>
          </w:p>
        </w:tc>
        <w:tc>
          <w:tcPr>
            <w:tcW w:w="436"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0</w:t>
            </w:r>
          </w:p>
        </w:tc>
      </w:tr>
    </w:tbl>
    <w:p w:rsidR="00DA0692" w:rsidRDefault="00DA0692" w:rsidP="000B5D59">
      <w:pPr>
        <w:rPr>
          <w:lang w:val="en-GB"/>
        </w:rPr>
      </w:pPr>
    </w:p>
    <w:p w:rsidR="00B115B9" w:rsidRPr="00474137" w:rsidRDefault="00474137" w:rsidP="000B5D59">
      <w:pPr>
        <w:rPr>
          <w:b/>
          <w:lang w:val="en-GB"/>
        </w:rPr>
      </w:pPr>
      <w:r w:rsidRPr="00474137">
        <w:rPr>
          <w:b/>
          <w:lang w:val="en-GB"/>
        </w:rPr>
        <w:t>Chart 1 – Sugar production in Kyrgyzstan versus imported sugar</w:t>
      </w:r>
    </w:p>
    <w:p w:rsidR="00474137" w:rsidRDefault="00B115B9" w:rsidP="000B5D59">
      <w:pPr>
        <w:rPr>
          <w:lang w:val="en-GB"/>
        </w:rPr>
      </w:pPr>
      <w:r>
        <w:rPr>
          <w:noProof/>
        </w:rPr>
        <w:lastRenderedPageBreak/>
        <w:drawing>
          <wp:anchor distT="0" distB="0" distL="114300" distR="114300" simplePos="0" relativeHeight="251683840" behindDoc="0" locked="0" layoutInCell="1" allowOverlap="1" wp14:anchorId="69A32D96" wp14:editId="3418B354">
            <wp:simplePos x="0" y="0"/>
            <wp:positionH relativeFrom="column">
              <wp:align>left</wp:align>
            </wp:positionH>
            <wp:positionV relativeFrom="paragraph">
              <wp:align>top</wp:align>
            </wp:positionV>
            <wp:extent cx="3701415" cy="2289175"/>
            <wp:effectExtent l="0" t="0" r="13335" b="1587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lang w:val="en-GB"/>
        </w:rPr>
        <w:t xml:space="preserve">Chart 1 demonstrates figures from table 1 and 2 that although the local production is increasing, imports are not decreasing in similar </w:t>
      </w:r>
      <w:r w:rsidR="00D46EA1">
        <w:rPr>
          <w:lang w:val="en-GB"/>
        </w:rPr>
        <w:t xml:space="preserve">quantity. But, import of 2016 has to go together with local production of 2015. </w:t>
      </w:r>
      <w:r w:rsidR="00474137">
        <w:rPr>
          <w:lang w:val="en-GB"/>
        </w:rPr>
        <w:t xml:space="preserve">Therefore, when data of sugar import within 2017 is available, it should added to locally produced sugar – 68 800 tons. </w:t>
      </w:r>
    </w:p>
    <w:p w:rsidR="002008D4" w:rsidRPr="006D240A" w:rsidRDefault="00474137" w:rsidP="000B5D59">
      <w:pPr>
        <w:rPr>
          <w:b/>
          <w:lang w:val="en-GB"/>
        </w:rPr>
      </w:pPr>
      <w:r>
        <w:rPr>
          <w:lang w:val="en-GB"/>
        </w:rPr>
        <w:t>If t</w:t>
      </w:r>
      <w:r w:rsidR="00D46EA1">
        <w:rPr>
          <w:lang w:val="en-GB"/>
        </w:rPr>
        <w:t xml:space="preserve">here </w:t>
      </w:r>
      <w:r>
        <w:rPr>
          <w:lang w:val="en-GB"/>
        </w:rPr>
        <w:t xml:space="preserve">is the tendency of growing local production and no decrease of imports at the same time, we can </w:t>
      </w:r>
      <w:r w:rsidR="00D46EA1">
        <w:rPr>
          <w:lang w:val="en-GB"/>
        </w:rPr>
        <w:t>only</w:t>
      </w:r>
      <w:r>
        <w:rPr>
          <w:lang w:val="en-GB"/>
        </w:rPr>
        <w:t xml:space="preserve"> make</w:t>
      </w:r>
      <w:r w:rsidR="00D46EA1">
        <w:rPr>
          <w:lang w:val="en-GB"/>
        </w:rPr>
        <w:t xml:space="preserve"> as</w:t>
      </w:r>
      <w:r w:rsidR="006D240A">
        <w:rPr>
          <w:lang w:val="en-GB"/>
        </w:rPr>
        <w:t>sumptions in this regard:</w:t>
      </w:r>
      <w:r w:rsidR="00D46EA1">
        <w:rPr>
          <w:lang w:val="en-GB"/>
        </w:rPr>
        <w:t xml:space="preserve"> 50% of locally produced sugar at farmers’ hands might be (even unofficially) exported to </w:t>
      </w:r>
      <w:r w:rsidR="006D240A">
        <w:rPr>
          <w:lang w:val="en-GB"/>
        </w:rPr>
        <w:t xml:space="preserve">neighbouring countries. For instance, officially, Kyrgyzstan exported only 5 tons of sugar to Afghanistan in 2016 and 200 tons to Kazakhstan in 2010. </w:t>
      </w:r>
      <w:r w:rsidR="00B115B9">
        <w:rPr>
          <w:lang w:val="en-GB"/>
        </w:rPr>
        <w:br w:type="textWrapping" w:clear="all"/>
      </w:r>
      <w:r w:rsidR="006D240A">
        <w:rPr>
          <w:b/>
          <w:lang w:val="en-GB"/>
        </w:rPr>
        <w:br/>
      </w:r>
      <w:r w:rsidR="002008D4" w:rsidRPr="002008D4">
        <w:rPr>
          <w:b/>
          <w:lang w:val="en-GB"/>
        </w:rPr>
        <w:t xml:space="preserve">Table 3 – </w:t>
      </w:r>
      <w:r w:rsidR="002008D4" w:rsidRPr="002008D4">
        <w:rPr>
          <w:b/>
          <w:i/>
          <w:lang w:val="en-GB"/>
        </w:rPr>
        <w:t xml:space="preserve">List of Sugar Products (quantity) imported by Kyrgyzstan: </w:t>
      </w:r>
      <w:r>
        <w:rPr>
          <w:rStyle w:val="FootnoteReference"/>
          <w:b/>
          <w:i/>
          <w:lang w:val="en-GB"/>
        </w:rPr>
        <w:footnoteReference w:id="5"/>
      </w:r>
    </w:p>
    <w:tbl>
      <w:tblPr>
        <w:tblW w:w="5370" w:type="pct"/>
        <w:tblInd w:w="-390" w:type="dxa"/>
        <w:tblBorders>
          <w:top w:val="outset" w:sz="6" w:space="0" w:color="002B54"/>
          <w:left w:val="outset" w:sz="6" w:space="0" w:color="002B54"/>
          <w:bottom w:val="outset" w:sz="6" w:space="0" w:color="002B54"/>
          <w:right w:val="outset" w:sz="6" w:space="0" w:color="002B54"/>
        </w:tblBorders>
        <w:tblCellMar>
          <w:top w:w="60" w:type="dxa"/>
          <w:left w:w="60" w:type="dxa"/>
          <w:bottom w:w="60" w:type="dxa"/>
          <w:right w:w="60" w:type="dxa"/>
        </w:tblCellMar>
        <w:tblLook w:val="04A0" w:firstRow="1" w:lastRow="0" w:firstColumn="1" w:lastColumn="0" w:noHBand="0" w:noVBand="1"/>
      </w:tblPr>
      <w:tblGrid>
        <w:gridCol w:w="720"/>
        <w:gridCol w:w="4770"/>
        <w:gridCol w:w="901"/>
        <w:gridCol w:w="899"/>
        <w:gridCol w:w="901"/>
        <w:gridCol w:w="899"/>
        <w:gridCol w:w="1080"/>
      </w:tblGrid>
      <w:tr w:rsidR="000A5854" w:rsidRPr="00DA0692" w:rsidTr="000A5854">
        <w:trPr>
          <w:trHeight w:val="294"/>
        </w:trPr>
        <w:tc>
          <w:tcPr>
            <w:tcW w:w="354" w:type="pct"/>
            <w:vMerge w:val="restart"/>
            <w:tcBorders>
              <w:top w:val="outset" w:sz="6" w:space="0" w:color="auto"/>
              <w:left w:val="outset" w:sz="6" w:space="0" w:color="auto"/>
              <w:right w:val="outset" w:sz="6" w:space="0" w:color="auto"/>
            </w:tcBorders>
            <w:shd w:val="clear" w:color="auto" w:fill="5D7B9D"/>
            <w:vAlign w:val="center"/>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Code</w:t>
            </w:r>
          </w:p>
        </w:tc>
        <w:tc>
          <w:tcPr>
            <w:tcW w:w="2345" w:type="pct"/>
            <w:vMerge w:val="restart"/>
            <w:tcBorders>
              <w:top w:val="outset" w:sz="6" w:space="0" w:color="auto"/>
              <w:left w:val="outset" w:sz="6" w:space="0" w:color="auto"/>
              <w:right w:val="outset" w:sz="6" w:space="0" w:color="auto"/>
            </w:tcBorders>
            <w:shd w:val="clear" w:color="auto" w:fill="5D7B9D"/>
            <w:vAlign w:val="center"/>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Product label</w:t>
            </w:r>
          </w:p>
        </w:tc>
        <w:tc>
          <w:tcPr>
            <w:tcW w:w="2301" w:type="pct"/>
            <w:gridSpan w:val="5"/>
            <w:tcBorders>
              <w:top w:val="outset" w:sz="6" w:space="0" w:color="auto"/>
              <w:left w:val="outset" w:sz="6" w:space="0" w:color="auto"/>
              <w:bottom w:val="outset" w:sz="6" w:space="0" w:color="auto"/>
              <w:right w:val="outset" w:sz="6" w:space="0" w:color="auto"/>
            </w:tcBorders>
            <w:shd w:val="clear" w:color="auto" w:fill="5D7B9D"/>
            <w:vAlign w:val="center"/>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Imported quantity, Tons</w:t>
            </w:r>
          </w:p>
        </w:tc>
      </w:tr>
      <w:tr w:rsidR="000A5854" w:rsidRPr="00DA0692" w:rsidTr="000A5854">
        <w:trPr>
          <w:trHeight w:val="20"/>
        </w:trPr>
        <w:tc>
          <w:tcPr>
            <w:tcW w:w="354" w:type="pct"/>
            <w:vMerge/>
            <w:tcBorders>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p>
        </w:tc>
        <w:tc>
          <w:tcPr>
            <w:tcW w:w="2345" w:type="pct"/>
            <w:vMerge/>
            <w:tcBorders>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p>
        </w:tc>
        <w:tc>
          <w:tcPr>
            <w:tcW w:w="443"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2012</w:t>
            </w: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2013</w:t>
            </w:r>
          </w:p>
        </w:tc>
        <w:tc>
          <w:tcPr>
            <w:tcW w:w="443"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2014</w:t>
            </w: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2015</w:t>
            </w:r>
          </w:p>
        </w:tc>
        <w:tc>
          <w:tcPr>
            <w:tcW w:w="531"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A5854" w:rsidRPr="00DA0692" w:rsidRDefault="000A5854" w:rsidP="00DA0692">
            <w:pPr>
              <w:spacing w:after="0" w:line="240" w:lineRule="auto"/>
              <w:jc w:val="center"/>
              <w:rPr>
                <w:rFonts w:ascii="Times New Roman" w:eastAsia="Times New Roman" w:hAnsi="Times New Roman" w:cs="Times New Roman"/>
                <w:b/>
                <w:bCs/>
                <w:color w:val="FFFFFF"/>
                <w:sz w:val="19"/>
                <w:szCs w:val="19"/>
              </w:rPr>
            </w:pPr>
            <w:r w:rsidRPr="00DA0692">
              <w:rPr>
                <w:rFonts w:ascii="Times New Roman" w:eastAsia="Times New Roman" w:hAnsi="Times New Roman" w:cs="Times New Roman"/>
                <w:b/>
                <w:bCs/>
                <w:color w:val="FFFFFF"/>
                <w:sz w:val="19"/>
                <w:szCs w:val="19"/>
              </w:rPr>
              <w:t>2016</w:t>
            </w:r>
          </w:p>
        </w:tc>
      </w:tr>
      <w:tr w:rsidR="00DA0692" w:rsidRPr="00DA0692" w:rsidTr="00DA0692">
        <w:tc>
          <w:tcPr>
            <w:tcW w:w="35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170199 </w:t>
            </w:r>
          </w:p>
        </w:tc>
        <w:tc>
          <w:tcPr>
            <w:tcW w:w="2345"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Cane or beet sugar and chemically pure sucrose, in solid form (excluding cane and beet sugar </w:t>
            </w:r>
            <w:r w:rsidRPr="00DA0692">
              <w:rPr>
                <w:rFonts w:ascii="Times New Roman" w:eastAsia="Times New Roman" w:hAnsi="Times New Roman" w:cs="Times New Roman"/>
                <w:b/>
                <w:bCs/>
                <w:color w:val="002B54"/>
                <w:sz w:val="19"/>
                <w:szCs w:val="19"/>
              </w:rPr>
              <w:t>. . .</w:t>
            </w:r>
          </w:p>
        </w:tc>
        <w:tc>
          <w:tcPr>
            <w:tcW w:w="443" w:type="pct"/>
            <w:tcBorders>
              <w:top w:val="outset" w:sz="6" w:space="0" w:color="002B54"/>
              <w:left w:val="outset" w:sz="6" w:space="0" w:color="002B54"/>
              <w:bottom w:val="outset" w:sz="6" w:space="0" w:color="002B54"/>
              <w:right w:val="outset" w:sz="6" w:space="0" w:color="002B54"/>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3CB371"/>
                <w:sz w:val="19"/>
                <w:szCs w:val="19"/>
              </w:rPr>
            </w:pPr>
            <w:r w:rsidRPr="00DA0692">
              <w:rPr>
                <w:rFonts w:ascii="Times New Roman" w:eastAsia="Times New Roman" w:hAnsi="Times New Roman" w:cs="Times New Roman"/>
                <w:color w:val="3CB371"/>
                <w:sz w:val="19"/>
                <w:szCs w:val="19"/>
              </w:rPr>
              <w:t>84,917</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82,708</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82,661</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69,911</w:t>
            </w:r>
          </w:p>
        </w:tc>
        <w:tc>
          <w:tcPr>
            <w:tcW w:w="53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27,790</w:t>
            </w:r>
          </w:p>
        </w:tc>
      </w:tr>
      <w:tr w:rsidR="00DA0692" w:rsidRPr="00DA0692" w:rsidTr="00DA0692">
        <w:tc>
          <w:tcPr>
            <w:tcW w:w="35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170114 </w:t>
            </w:r>
          </w:p>
        </w:tc>
        <w:tc>
          <w:tcPr>
            <w:tcW w:w="234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Raw cane sugar, in solid form, not containing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 xml:space="preserve"> matter (excluding </w:t>
            </w:r>
            <w:r w:rsidRPr="00DA0692">
              <w:rPr>
                <w:rFonts w:ascii="Times New Roman" w:eastAsia="Times New Roman" w:hAnsi="Times New Roman" w:cs="Times New Roman"/>
                <w:b/>
                <w:bCs/>
                <w:color w:val="002B54"/>
                <w:sz w:val="19"/>
                <w:szCs w:val="19"/>
              </w:rPr>
              <w:t>. . .</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26,999</w:t>
            </w:r>
          </w:p>
        </w:tc>
      </w:tr>
      <w:tr w:rsidR="00DA0692" w:rsidRPr="00DA0692" w:rsidTr="00DA0692">
        <w:tc>
          <w:tcPr>
            <w:tcW w:w="35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170112 </w:t>
            </w:r>
          </w:p>
        </w:tc>
        <w:tc>
          <w:tcPr>
            <w:tcW w:w="2345"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Raw beet sugar (excluding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118</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w:t>
            </w:r>
          </w:p>
        </w:tc>
        <w:tc>
          <w:tcPr>
            <w:tcW w:w="53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25,632</w:t>
            </w:r>
          </w:p>
        </w:tc>
      </w:tr>
      <w:tr w:rsidR="00DA0692" w:rsidRPr="00DA0692" w:rsidTr="00DA0692">
        <w:tc>
          <w:tcPr>
            <w:tcW w:w="35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170191 </w:t>
            </w:r>
          </w:p>
        </w:tc>
        <w:tc>
          <w:tcPr>
            <w:tcW w:w="2345"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Refined cane or beet sugar, containing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 in solid form</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16</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59</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16</w:t>
            </w:r>
          </w:p>
        </w:tc>
        <w:tc>
          <w:tcPr>
            <w:tcW w:w="53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26</w:t>
            </w:r>
          </w:p>
        </w:tc>
      </w:tr>
      <w:tr w:rsidR="00DA0692" w:rsidRPr="00DA0692" w:rsidTr="00DA0692">
        <w:tc>
          <w:tcPr>
            <w:tcW w:w="354"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170111 </w:t>
            </w:r>
          </w:p>
        </w:tc>
        <w:tc>
          <w:tcPr>
            <w:tcW w:w="2345"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xml:space="preserve">Raw cane sugar (excluding added </w:t>
            </w:r>
            <w:proofErr w:type="spellStart"/>
            <w:r w:rsidRPr="00DA0692">
              <w:rPr>
                <w:rFonts w:ascii="Times New Roman" w:eastAsia="Times New Roman" w:hAnsi="Times New Roman" w:cs="Times New Roman"/>
                <w:color w:val="002B54"/>
                <w:sz w:val="19"/>
                <w:szCs w:val="19"/>
              </w:rPr>
              <w:t>flavouring</w:t>
            </w:r>
            <w:proofErr w:type="spellEnd"/>
            <w:r w:rsidRPr="00DA0692">
              <w:rPr>
                <w:rFonts w:ascii="Times New Roman" w:eastAsia="Times New Roman" w:hAnsi="Times New Roman" w:cs="Times New Roman"/>
                <w:color w:val="002B54"/>
                <w:sz w:val="19"/>
                <w:szCs w:val="19"/>
              </w:rPr>
              <w:t xml:space="preserve"> or </w:t>
            </w:r>
            <w:proofErr w:type="spellStart"/>
            <w:r w:rsidRPr="00DA0692">
              <w:rPr>
                <w:rFonts w:ascii="Times New Roman" w:eastAsia="Times New Roman" w:hAnsi="Times New Roman" w:cs="Times New Roman"/>
                <w:color w:val="002B54"/>
                <w:sz w:val="19"/>
                <w:szCs w:val="19"/>
              </w:rPr>
              <w:t>colouring</w:t>
            </w:r>
            <w:proofErr w:type="spellEnd"/>
            <w:r w:rsidRPr="00DA0692">
              <w:rPr>
                <w:rFonts w:ascii="Times New Roman" w:eastAsia="Times New Roman" w:hAnsi="Times New Roman" w:cs="Times New Roman"/>
                <w:color w:val="002B54"/>
                <w:sz w:val="19"/>
                <w:szCs w:val="19"/>
              </w:rPr>
              <w:t>)</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c>
          <w:tcPr>
            <w:tcW w:w="53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DA0692" w:rsidRPr="00DA0692" w:rsidRDefault="00DA0692" w:rsidP="00DA0692">
            <w:pPr>
              <w:spacing w:after="0" w:line="240" w:lineRule="auto"/>
              <w:jc w:val="right"/>
              <w:rPr>
                <w:rFonts w:ascii="Times New Roman" w:eastAsia="Times New Roman" w:hAnsi="Times New Roman" w:cs="Times New Roman"/>
                <w:color w:val="002B54"/>
                <w:sz w:val="19"/>
                <w:szCs w:val="19"/>
              </w:rPr>
            </w:pPr>
            <w:r w:rsidRPr="00DA0692">
              <w:rPr>
                <w:rFonts w:ascii="Times New Roman" w:eastAsia="Times New Roman" w:hAnsi="Times New Roman" w:cs="Times New Roman"/>
                <w:color w:val="002B54"/>
                <w:sz w:val="19"/>
                <w:szCs w:val="19"/>
              </w:rPr>
              <w:t> </w:t>
            </w:r>
          </w:p>
        </w:tc>
      </w:tr>
    </w:tbl>
    <w:p w:rsidR="000B2D8F" w:rsidRDefault="000B2D8F" w:rsidP="000B2D8F">
      <w:pPr>
        <w:rPr>
          <w:color w:val="C00000"/>
          <w:lang w:val="en-GB"/>
        </w:rPr>
      </w:pPr>
    </w:p>
    <w:p w:rsidR="000B2D8F" w:rsidRPr="00E63735" w:rsidRDefault="00E63735" w:rsidP="000B2D8F">
      <w:pPr>
        <w:rPr>
          <w:lang w:val="en-GB"/>
        </w:rPr>
      </w:pPr>
      <w:r w:rsidRPr="00E63735">
        <w:rPr>
          <w:lang w:val="en-GB"/>
        </w:rPr>
        <w:t xml:space="preserve">Currently, top 5 countries exporting sugar Russia, Azerbaijan, Ukraine, and Belarus. Brazil in this sense is an exporter of raw sugar to </w:t>
      </w:r>
      <w:proofErr w:type="spellStart"/>
      <w:r w:rsidRPr="00E63735">
        <w:rPr>
          <w:lang w:val="en-GB"/>
        </w:rPr>
        <w:t>Kaindy</w:t>
      </w:r>
      <w:proofErr w:type="spellEnd"/>
      <w:r w:rsidRPr="00E63735">
        <w:rPr>
          <w:lang w:val="en-GB"/>
        </w:rPr>
        <w:t xml:space="preserve"> K</w:t>
      </w:r>
      <w:r>
        <w:rPr>
          <w:lang w:val="en-GB"/>
        </w:rPr>
        <w:t xml:space="preserve">ant which further processes for white sugar. </w:t>
      </w:r>
    </w:p>
    <w:tbl>
      <w:tblPr>
        <w:tblW w:w="5370" w:type="pct"/>
        <w:tblInd w:w="-390" w:type="dxa"/>
        <w:tblBorders>
          <w:top w:val="outset" w:sz="6" w:space="0" w:color="002B54"/>
          <w:left w:val="outset" w:sz="6" w:space="0" w:color="002B54"/>
          <w:bottom w:val="outset" w:sz="6" w:space="0" w:color="002B54"/>
          <w:right w:val="outset" w:sz="6" w:space="0" w:color="002B54"/>
        </w:tblBorders>
        <w:tblCellMar>
          <w:top w:w="60" w:type="dxa"/>
          <w:left w:w="60" w:type="dxa"/>
          <w:bottom w:w="60" w:type="dxa"/>
          <w:right w:w="60" w:type="dxa"/>
        </w:tblCellMar>
        <w:tblLook w:val="04A0" w:firstRow="1" w:lastRow="0" w:firstColumn="1" w:lastColumn="0" w:noHBand="0" w:noVBand="1"/>
      </w:tblPr>
      <w:tblGrid>
        <w:gridCol w:w="2972"/>
        <w:gridCol w:w="899"/>
        <w:gridCol w:w="899"/>
        <w:gridCol w:w="901"/>
        <w:gridCol w:w="899"/>
        <w:gridCol w:w="901"/>
        <w:gridCol w:w="899"/>
        <w:gridCol w:w="901"/>
        <w:gridCol w:w="899"/>
      </w:tblGrid>
      <w:tr w:rsidR="00E63735" w:rsidRPr="000B2D8F" w:rsidTr="00E63735">
        <w:tc>
          <w:tcPr>
            <w:tcW w:w="1461" w:type="pct"/>
            <w:vMerge w:val="restart"/>
            <w:tcBorders>
              <w:top w:val="outset" w:sz="6" w:space="0" w:color="auto"/>
              <w:left w:val="outset" w:sz="6" w:space="0" w:color="auto"/>
              <w:bottom w:val="outset" w:sz="6" w:space="0" w:color="auto"/>
              <w:right w:val="outset" w:sz="6" w:space="0" w:color="auto"/>
            </w:tcBorders>
            <w:shd w:val="clear" w:color="auto" w:fill="5D7B9D"/>
            <w:vAlign w:val="center"/>
            <w:hideMark/>
          </w:tcPr>
          <w:p w:rsidR="00E63735"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sidRPr="000B2D8F">
              <w:rPr>
                <w:rFonts w:ascii="Times New Roman" w:eastAsia="Times New Roman" w:hAnsi="Times New Roman" w:cs="Times New Roman"/>
                <w:b/>
                <w:bCs/>
                <w:color w:val="FFFFFF"/>
                <w:sz w:val="19"/>
                <w:szCs w:val="19"/>
              </w:rPr>
              <w:t>Exporters</w:t>
            </w:r>
          </w:p>
        </w:tc>
        <w:tc>
          <w:tcPr>
            <w:tcW w:w="3539" w:type="pct"/>
            <w:gridSpan w:val="8"/>
            <w:tcBorders>
              <w:top w:val="outset" w:sz="6" w:space="0" w:color="auto"/>
              <w:left w:val="outset" w:sz="6" w:space="0" w:color="auto"/>
              <w:bottom w:val="outset" w:sz="6" w:space="0" w:color="auto"/>
              <w:right w:val="outset" w:sz="6" w:space="0" w:color="auto"/>
            </w:tcBorders>
            <w:shd w:val="clear" w:color="auto" w:fill="5D7B9D"/>
            <w:vAlign w:val="center"/>
            <w:hideMark/>
          </w:tcPr>
          <w:p w:rsidR="00E63735"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sidRPr="000B2D8F">
              <w:rPr>
                <w:rFonts w:ascii="Times New Roman" w:eastAsia="Times New Roman" w:hAnsi="Times New Roman" w:cs="Times New Roman"/>
                <w:b/>
                <w:bCs/>
                <w:color w:val="FFFFFF"/>
                <w:sz w:val="19"/>
                <w:szCs w:val="19"/>
              </w:rPr>
              <w:t>2009 Imported quantity, Tons</w:t>
            </w:r>
          </w:p>
        </w:tc>
      </w:tr>
      <w:tr w:rsidR="00E63735" w:rsidRPr="000B2D8F" w:rsidTr="00E63735">
        <w:tc>
          <w:tcPr>
            <w:tcW w:w="1461" w:type="pct"/>
            <w:vMerge/>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0B2D8F" w:rsidP="000B2D8F">
            <w:pPr>
              <w:spacing w:after="0" w:line="240" w:lineRule="auto"/>
              <w:rPr>
                <w:rFonts w:ascii="Times New Roman" w:eastAsia="Times New Roman" w:hAnsi="Times New Roman" w:cs="Times New Roman"/>
                <w:b/>
                <w:bCs/>
                <w:color w:val="FFFFFF"/>
                <w:sz w:val="19"/>
                <w:szCs w:val="19"/>
              </w:rPr>
            </w:pP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2009</w:t>
            </w: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2010</w:t>
            </w:r>
          </w:p>
        </w:tc>
        <w:tc>
          <w:tcPr>
            <w:tcW w:w="443"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2011</w:t>
            </w: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2012</w:t>
            </w:r>
          </w:p>
        </w:tc>
        <w:tc>
          <w:tcPr>
            <w:tcW w:w="443"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2013</w:t>
            </w: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2014</w:t>
            </w:r>
          </w:p>
        </w:tc>
        <w:tc>
          <w:tcPr>
            <w:tcW w:w="443"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2015</w:t>
            </w:r>
          </w:p>
        </w:tc>
        <w:tc>
          <w:tcPr>
            <w:tcW w:w="442" w:type="pct"/>
            <w:tcBorders>
              <w:top w:val="outset" w:sz="6" w:space="0" w:color="auto"/>
              <w:left w:val="outset" w:sz="6" w:space="0" w:color="auto"/>
              <w:bottom w:val="outset" w:sz="6" w:space="0" w:color="auto"/>
              <w:right w:val="outset" w:sz="6" w:space="0" w:color="auto"/>
            </w:tcBorders>
            <w:shd w:val="clear" w:color="auto" w:fill="5D7B9D"/>
            <w:vAlign w:val="center"/>
            <w:hideMark/>
          </w:tcPr>
          <w:p w:rsidR="000B2D8F" w:rsidRPr="000B2D8F" w:rsidRDefault="00E63735" w:rsidP="000B2D8F">
            <w:pPr>
              <w:spacing w:after="0" w:line="240" w:lineRule="auto"/>
              <w:jc w:val="center"/>
              <w:rPr>
                <w:rFonts w:ascii="Times New Roman" w:eastAsia="Times New Roman" w:hAnsi="Times New Roman" w:cs="Times New Roman"/>
                <w:b/>
                <w:bCs/>
                <w:color w:val="FFFFFF"/>
                <w:sz w:val="19"/>
                <w:szCs w:val="19"/>
              </w:rPr>
            </w:pPr>
            <w:r>
              <w:rPr>
                <w:rFonts w:ascii="Times New Roman" w:eastAsia="Times New Roman" w:hAnsi="Times New Roman" w:cs="Times New Roman"/>
                <w:b/>
                <w:bCs/>
                <w:color w:val="FFFFFF"/>
                <w:sz w:val="19"/>
                <w:szCs w:val="19"/>
              </w:rPr>
              <w:t>2016</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 xml:space="preserve">World </w:t>
            </w:r>
          </w:p>
        </w:tc>
        <w:tc>
          <w:tcPr>
            <w:tcW w:w="442" w:type="pct"/>
            <w:tcBorders>
              <w:top w:val="outset" w:sz="6" w:space="0" w:color="002B54"/>
              <w:left w:val="outset" w:sz="6" w:space="0" w:color="002B54"/>
              <w:bottom w:val="outset" w:sz="6" w:space="0" w:color="002B54"/>
              <w:right w:val="outset" w:sz="6" w:space="0" w:color="002B54"/>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3CB371"/>
                <w:sz w:val="19"/>
                <w:szCs w:val="19"/>
              </w:rPr>
            </w:pPr>
            <w:r w:rsidRPr="000B2D8F">
              <w:rPr>
                <w:rFonts w:ascii="Times New Roman" w:eastAsia="Times New Roman" w:hAnsi="Times New Roman" w:cs="Times New Roman"/>
                <w:b/>
                <w:color w:val="3CB371"/>
                <w:sz w:val="19"/>
                <w:szCs w:val="19"/>
              </w:rPr>
              <w:t>81,692</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61,876</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86,739</w:t>
            </w:r>
          </w:p>
        </w:tc>
        <w:tc>
          <w:tcPr>
            <w:tcW w:w="442" w:type="pct"/>
            <w:tcBorders>
              <w:top w:val="outset" w:sz="6" w:space="0" w:color="002B54"/>
              <w:left w:val="outset" w:sz="6" w:space="0" w:color="002B54"/>
              <w:bottom w:val="outset" w:sz="6" w:space="0" w:color="002B54"/>
              <w:right w:val="outset" w:sz="6" w:space="0" w:color="002B54"/>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3CB371"/>
                <w:sz w:val="19"/>
                <w:szCs w:val="19"/>
              </w:rPr>
            </w:pPr>
            <w:r w:rsidRPr="000B2D8F">
              <w:rPr>
                <w:rFonts w:ascii="Times New Roman" w:eastAsia="Times New Roman" w:hAnsi="Times New Roman" w:cs="Times New Roman"/>
                <w:b/>
                <w:color w:val="3CB371"/>
                <w:sz w:val="19"/>
                <w:szCs w:val="19"/>
              </w:rPr>
              <w:t>85,037</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82,723</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82,720</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69,928</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b/>
                <w:color w:val="002B54"/>
                <w:sz w:val="19"/>
                <w:szCs w:val="19"/>
              </w:rPr>
            </w:pPr>
            <w:r w:rsidRPr="000B2D8F">
              <w:rPr>
                <w:rFonts w:ascii="Times New Roman" w:eastAsia="Times New Roman" w:hAnsi="Times New Roman" w:cs="Times New Roman"/>
                <w:b/>
                <w:color w:val="002B54"/>
                <w:sz w:val="19"/>
                <w:szCs w:val="19"/>
              </w:rPr>
              <w:t>77,318</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Brazil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2,389</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26,008</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Russian Federation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477</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10,419</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7,809</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9</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23</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6</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23,804</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Azerbaijan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6,080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4,160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9,280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2,304</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14,080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28,928</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9,043</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7,424</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Ukraine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14,643</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266</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261</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11,615</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25,288</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203</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44,197</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6,427</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Belarus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55,406</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39,930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57,890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49,252</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29,295</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20,495</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11,382</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6,253</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Kazakhstan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2,275</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13,151</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1,476</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1,744</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9,024</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110</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3,837</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Romania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938</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1,746</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302</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1,418</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1,031</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2,515</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lastRenderedPageBreak/>
              <w:t xml:space="preserve">Austria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2,966</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2,191</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1,378</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4,888</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1,251</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1,625</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125</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1,000</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Iran, Islamic Republic of </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10</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1,944</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1,330</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57</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81</w:t>
            </w:r>
          </w:p>
        </w:tc>
        <w:tc>
          <w:tcPr>
            <w:tcW w:w="44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23</w:t>
            </w:r>
          </w:p>
        </w:tc>
        <w:tc>
          <w:tcPr>
            <w:tcW w:w="44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22</w:t>
            </w:r>
          </w:p>
        </w:tc>
      </w:tr>
      <w:tr w:rsidR="00E63735" w:rsidRPr="000B2D8F" w:rsidTr="00E63735">
        <w:tc>
          <w:tcPr>
            <w:tcW w:w="1461"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 xml:space="preserve">China </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0</w:t>
            </w:r>
          </w:p>
        </w:tc>
        <w:tc>
          <w:tcPr>
            <w:tcW w:w="443"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2</w:t>
            </w:r>
          </w:p>
        </w:tc>
        <w:tc>
          <w:tcPr>
            <w:tcW w:w="442" w:type="pct"/>
            <w:tcBorders>
              <w:top w:val="outset" w:sz="6" w:space="0" w:color="auto"/>
              <w:left w:val="outset" w:sz="6" w:space="0" w:color="auto"/>
              <w:bottom w:val="outset" w:sz="6" w:space="0" w:color="auto"/>
              <w:right w:val="outset" w:sz="6" w:space="0" w:color="auto"/>
            </w:tcBorders>
            <w:shd w:val="clear" w:color="auto" w:fill="F7F6F3"/>
            <w:vAlign w:val="center"/>
            <w:hideMark/>
          </w:tcPr>
          <w:p w:rsidR="000B2D8F" w:rsidRPr="000B2D8F" w:rsidRDefault="000B2D8F" w:rsidP="000B2D8F">
            <w:pPr>
              <w:spacing w:after="0" w:line="240" w:lineRule="auto"/>
              <w:jc w:val="right"/>
              <w:rPr>
                <w:rFonts w:ascii="Times New Roman" w:eastAsia="Times New Roman" w:hAnsi="Times New Roman" w:cs="Times New Roman"/>
                <w:color w:val="002B54"/>
                <w:sz w:val="19"/>
                <w:szCs w:val="19"/>
              </w:rPr>
            </w:pPr>
            <w:r w:rsidRPr="000B2D8F">
              <w:rPr>
                <w:rFonts w:ascii="Times New Roman" w:eastAsia="Times New Roman" w:hAnsi="Times New Roman" w:cs="Times New Roman"/>
                <w:color w:val="002B54"/>
                <w:sz w:val="19"/>
                <w:szCs w:val="19"/>
              </w:rPr>
              <w:t>13</w:t>
            </w:r>
          </w:p>
        </w:tc>
      </w:tr>
    </w:tbl>
    <w:p w:rsidR="000B2D8F" w:rsidRPr="009A0CDC" w:rsidRDefault="000B2D8F" w:rsidP="000B2D8F">
      <w:pPr>
        <w:rPr>
          <w:color w:val="C00000"/>
          <w:lang w:val="en-GB"/>
        </w:rPr>
      </w:pPr>
    </w:p>
    <w:p w:rsidR="00DA0692" w:rsidRDefault="000A5854" w:rsidP="000B5D59">
      <w:pPr>
        <w:rPr>
          <w:lang w:val="en-GB"/>
        </w:rPr>
      </w:pPr>
      <w:r w:rsidRPr="000A5854">
        <w:rPr>
          <w:noProof/>
          <w:lang w:val="en-GB"/>
        </w:rPr>
        <mc:AlternateContent>
          <mc:Choice Requires="wps">
            <w:drawing>
              <wp:anchor distT="0" distB="0" distL="114300" distR="114300" simplePos="0" relativeHeight="251685888" behindDoc="0" locked="0" layoutInCell="1" allowOverlap="1" wp14:anchorId="32A45D35" wp14:editId="66987CDD">
                <wp:simplePos x="0" y="0"/>
                <wp:positionH relativeFrom="column">
                  <wp:posOffset>2515</wp:posOffset>
                </wp:positionH>
                <wp:positionV relativeFrom="paragraph">
                  <wp:posOffset>114046</wp:posOffset>
                </wp:positionV>
                <wp:extent cx="5757062" cy="943661"/>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062" cy="943661"/>
                        </a:xfrm>
                        <a:prstGeom prst="rect">
                          <a:avLst/>
                        </a:prstGeom>
                        <a:solidFill>
                          <a:srgbClr val="FFFFFF"/>
                        </a:solidFill>
                        <a:ln w="9525">
                          <a:solidFill>
                            <a:srgbClr val="000000"/>
                          </a:solidFill>
                          <a:miter lim="800000"/>
                          <a:headEnd/>
                          <a:tailEnd/>
                        </a:ln>
                      </wps:spPr>
                      <wps:txbx>
                        <w:txbxContent>
                          <w:p w:rsidR="00A91140" w:rsidRDefault="00A91140">
                            <w:r>
                              <w:t xml:space="preserve">Conclusion: Kyrgyzstan has a chance to refuse from import substitution, supplying 100% of internal demand and become an export oriented country. For this purpose, all actors of the value chain have to make their own contribution into development of overall sector, sharing most possible risks, investing necessary inputs, and planning the processes.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9pt;width:453.3pt;height:7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">
                <v:textbox>
                  <w:txbxContent>
                    <w:p w:rsidR="00A91140" w:rsidRDefault="00A91140">
                      <w:r>
                        <w:t xml:space="preserve">Conclusion: Kyrgyzstan has a chance to refuse from import substitution, supplying 100% of internal demand and become an export oriented country. For this purpose, all actors of the value chain have to make their own contribution into development of overall sector, sharing most possible risks, investing necessary inputs, and planning the processes. </w:t>
                      </w:r>
                    </w:p>
                  </w:txbxContent>
                </v:textbox>
              </v:shape>
            </w:pict>
          </mc:Fallback>
        </mc:AlternateContent>
      </w:r>
    </w:p>
    <w:p w:rsidR="000A5854" w:rsidRDefault="000A5854" w:rsidP="000B5D59">
      <w:pPr>
        <w:rPr>
          <w:lang w:val="en-GB"/>
        </w:rPr>
      </w:pPr>
    </w:p>
    <w:p w:rsidR="006D240A" w:rsidRDefault="006D240A" w:rsidP="002003DB">
      <w:pPr>
        <w:rPr>
          <w:lang w:val="en-GB"/>
        </w:rPr>
      </w:pPr>
    </w:p>
    <w:p w:rsidR="006E1DF1" w:rsidRDefault="006E1DF1" w:rsidP="002003DB">
      <w:pPr>
        <w:rPr>
          <w:lang w:val="en-GB"/>
        </w:rPr>
      </w:pPr>
    </w:p>
    <w:p w:rsidR="002003DB" w:rsidRDefault="000B5D59" w:rsidP="002003DB">
      <w:pPr>
        <w:rPr>
          <w:lang w:val="en-GB"/>
        </w:rPr>
      </w:pPr>
      <w:r w:rsidRPr="002003DB">
        <w:rPr>
          <w:lang w:val="en-GB"/>
        </w:rPr>
        <w:t>The sugar market has a clear seasonality. Prices before New Year are the lowest</w:t>
      </w:r>
      <w:r w:rsidR="00545B3F">
        <w:rPr>
          <w:lang w:val="en-GB"/>
        </w:rPr>
        <w:t xml:space="preserve"> (</w:t>
      </w:r>
      <w:ins w:id="3" w:author="Torsten Swoboda" w:date="2017-04-24T08:41:00Z">
        <w:r w:rsidR="00545B3F">
          <w:rPr>
            <w:lang w:val="en-GB"/>
          </w:rPr>
          <w:t>this is the time when farmers start to receive sugar from the processor and have to sell a part very fast to settle their loans).</w:t>
        </w:r>
      </w:ins>
      <w:r w:rsidRPr="002003DB">
        <w:rPr>
          <w:lang w:val="en-GB"/>
        </w:rPr>
        <w:t xml:space="preserve"> </w:t>
      </w:r>
      <w:ins w:id="4" w:author="Torsten Swoboda" w:date="2017-04-24T08:42:00Z">
        <w:r w:rsidR="00545B3F">
          <w:rPr>
            <w:lang w:val="en-GB"/>
          </w:rPr>
          <w:t>In summer demand</w:t>
        </w:r>
      </w:ins>
      <w:ins w:id="5" w:author="Torsten Swoboda" w:date="2017-04-24T08:44:00Z">
        <w:r w:rsidR="007E52A2">
          <w:rPr>
            <w:lang w:val="en-GB"/>
          </w:rPr>
          <w:t xml:space="preserve"> </w:t>
        </w:r>
      </w:ins>
      <w:r w:rsidR="006E1DF1">
        <w:rPr>
          <w:lang w:val="en-GB"/>
        </w:rPr>
        <w:t xml:space="preserve">is </w:t>
      </w:r>
      <w:ins w:id="6" w:author="Torsten Swoboda" w:date="2017-04-24T08:42:00Z">
        <w:r w:rsidR="00545B3F">
          <w:rPr>
            <w:lang w:val="en-GB"/>
          </w:rPr>
          <w:t>increasing (season of jam production)</w:t>
        </w:r>
      </w:ins>
      <w:r w:rsidR="006E1DF1">
        <w:rPr>
          <w:lang w:val="en-GB"/>
        </w:rPr>
        <w:t>, creating condition for the price growth</w:t>
      </w:r>
      <w:ins w:id="7" w:author="Torsten Swoboda" w:date="2017-04-24T08:44:00Z">
        <w:r w:rsidR="007E52A2">
          <w:rPr>
            <w:lang w:val="en-GB"/>
          </w:rPr>
          <w:t xml:space="preserve">. At that time the </w:t>
        </w:r>
      </w:ins>
      <w:ins w:id="8" w:author="Torsten Swoboda" w:date="2017-04-24T08:43:00Z">
        <w:r w:rsidR="007E52A2">
          <w:rPr>
            <w:lang w:val="en-GB"/>
          </w:rPr>
          <w:t>stock</w:t>
        </w:r>
      </w:ins>
      <w:ins w:id="9" w:author="Torsten Swoboda" w:date="2017-04-24T08:45:00Z">
        <w:r w:rsidR="007E52A2">
          <w:rPr>
            <w:lang w:val="en-GB"/>
          </w:rPr>
          <w:t>s</w:t>
        </w:r>
      </w:ins>
      <w:ins w:id="10" w:author="Torsten Swoboda" w:date="2017-04-24T08:43:00Z">
        <w:r w:rsidR="007E52A2">
          <w:rPr>
            <w:lang w:val="en-GB"/>
          </w:rPr>
          <w:t xml:space="preserve"> are lower</w:t>
        </w:r>
      </w:ins>
      <w:ins w:id="11" w:author="Torsten Swoboda" w:date="2017-04-24T08:45:00Z">
        <w:r w:rsidR="007E52A2">
          <w:rPr>
            <w:lang w:val="en-GB"/>
          </w:rPr>
          <w:t xml:space="preserve"> and there are several month before the new yield is collected</w:t>
        </w:r>
      </w:ins>
      <w:r w:rsidR="006E1DF1">
        <w:rPr>
          <w:lang w:val="en-GB"/>
        </w:rPr>
        <w:t xml:space="preserve">. </w:t>
      </w:r>
      <w:r w:rsidR="002003DB">
        <w:rPr>
          <w:lang w:val="en-GB"/>
        </w:rPr>
        <w:t>The difference of price for sugar is from 45 KGS to 55 KGS</w:t>
      </w:r>
      <w:r w:rsidR="006E1DF1">
        <w:rPr>
          <w:lang w:val="en-GB"/>
        </w:rPr>
        <w:t xml:space="preserve"> per kg</w:t>
      </w:r>
      <w:r w:rsidR="002003DB">
        <w:rPr>
          <w:lang w:val="en-GB"/>
        </w:rPr>
        <w:t>.</w:t>
      </w:r>
      <w:ins w:id="12" w:author="Torsten Swoboda" w:date="2017-04-24T08:46:00Z">
        <w:r w:rsidR="007E52A2">
          <w:rPr>
            <w:lang w:val="en-GB"/>
          </w:rPr>
          <w:t xml:space="preserve"> </w:t>
        </w:r>
      </w:ins>
      <w:r w:rsidR="002003DB">
        <w:rPr>
          <w:lang w:val="en-GB"/>
        </w:rPr>
        <w:t xml:space="preserve"> Sometimes the price of sugar is dictated on customs and logistics issues when the big portion of sugar imported to Kyrgyzstan is flowing in not on expected dates by suppliers. </w:t>
      </w:r>
      <w:r w:rsidR="006E1DF1">
        <w:rPr>
          <w:lang w:val="en-GB"/>
        </w:rPr>
        <w:t xml:space="preserve">To mitigate risks of high fluctuations of prices, government together with sugar plants might be able to solve some current problems. </w:t>
      </w:r>
    </w:p>
    <w:p w:rsidR="000B5D59" w:rsidRPr="00AE0D55" w:rsidRDefault="000B5D59" w:rsidP="00AE0D55">
      <w:pPr>
        <w:rPr>
          <w:lang w:val="en-GB"/>
        </w:rPr>
      </w:pPr>
      <w:r w:rsidRPr="00AE0D55">
        <w:rPr>
          <w:lang w:val="en-GB"/>
        </w:rPr>
        <w:t xml:space="preserve">The </w:t>
      </w:r>
      <w:r w:rsidRPr="002D63E0">
        <w:rPr>
          <w:lang w:val="en-GB"/>
        </w:rPr>
        <w:t>only measure of the government to support local producers is the exemption of VAT for local processors and producers of sugar beet. Unfortunately only farmers and processors and small scale traders (on the market) are not subject to VAT.</w:t>
      </w:r>
      <w:r w:rsidR="000A7640">
        <w:rPr>
          <w:lang w:val="en-GB"/>
        </w:rPr>
        <w:t xml:space="preserve"> S</w:t>
      </w:r>
      <w:r w:rsidR="002D63E0">
        <w:rPr>
          <w:lang w:val="en-GB"/>
        </w:rPr>
        <w:t>ugar beet producers are buying inputs with VAT including gasoline, fertilizers, seeds, etc., but selling their suga</w:t>
      </w:r>
      <w:r w:rsidR="000A7640">
        <w:rPr>
          <w:lang w:val="en-GB"/>
        </w:rPr>
        <w:t>r beet to sugar plant without VAT</w:t>
      </w:r>
      <w:r w:rsidR="002D63E0">
        <w:rPr>
          <w:lang w:val="en-GB"/>
        </w:rPr>
        <w:t xml:space="preserve">. </w:t>
      </w:r>
    </w:p>
    <w:p w:rsidR="000B5D59" w:rsidRPr="000A7640" w:rsidRDefault="000A7640" w:rsidP="000A7640">
      <w:pPr>
        <w:pStyle w:val="ListParagraph"/>
        <w:rPr>
          <w:lang w:val="en-GB"/>
        </w:rPr>
      </w:pPr>
      <w:r>
        <w:rPr>
          <w:lang w:val="en-GB"/>
        </w:rPr>
        <w:t xml:space="preserve">Larger retail stores, which play an increasing role, </w:t>
      </w:r>
      <w:r w:rsidR="000B5D59">
        <w:rPr>
          <w:lang w:val="en-GB"/>
        </w:rPr>
        <w:t xml:space="preserve">have to pay VAT on sugar. </w:t>
      </w:r>
      <w:ins w:id="13" w:author="Torsten Swoboda" w:date="2017-04-24T09:25:00Z">
        <w:r w:rsidR="00F27389">
          <w:rPr>
            <w:lang w:val="en-GB"/>
          </w:rPr>
          <w:t>And they have to pay it not only on the value added (taxation of the difference between procurement price and retail price)</w:t>
        </w:r>
      </w:ins>
      <w:r>
        <w:rPr>
          <w:lang w:val="en-GB"/>
        </w:rPr>
        <w:t>,</w:t>
      </w:r>
      <w:ins w:id="14" w:author="Torsten Swoboda" w:date="2017-04-24T09:25:00Z">
        <w:r w:rsidR="00F27389">
          <w:rPr>
            <w:lang w:val="en-GB"/>
          </w:rPr>
          <w:t xml:space="preserve"> but </w:t>
        </w:r>
      </w:ins>
      <w:r>
        <w:rPr>
          <w:lang w:val="en-GB"/>
        </w:rPr>
        <w:t xml:space="preserve">also </w:t>
      </w:r>
      <w:ins w:id="15" w:author="Torsten Swoboda" w:date="2017-04-24T09:25:00Z">
        <w:r w:rsidR="00F27389">
          <w:rPr>
            <w:lang w:val="en-GB"/>
          </w:rPr>
          <w:t>on the total retail value</w:t>
        </w:r>
      </w:ins>
      <w:ins w:id="16" w:author="Torsten Swoboda" w:date="2017-04-24T09:26:00Z">
        <w:r w:rsidR="001B0A18">
          <w:rPr>
            <w:lang w:val="en-GB"/>
          </w:rPr>
          <w:t xml:space="preserve">. </w:t>
        </w:r>
      </w:ins>
      <w:ins w:id="17" w:author="Torsten Swoboda" w:date="2017-04-24T09:24:00Z">
        <w:r w:rsidR="00F27389">
          <w:rPr>
            <w:lang w:val="en-GB"/>
          </w:rPr>
          <w:t xml:space="preserve"> </w:t>
        </w:r>
      </w:ins>
      <w:del w:id="18" w:author="Torsten Swoboda" w:date="2017-04-24T09:27:00Z">
        <w:r w:rsidR="000B5D59" w:rsidDel="001B0A18">
          <w:rPr>
            <w:lang w:val="en-GB"/>
          </w:rPr>
          <w:delText xml:space="preserve">Since they have to buy without VAT all VAT is collected at retail level. </w:delText>
        </w:r>
      </w:del>
      <w:r w:rsidR="000B5D59">
        <w:rPr>
          <w:lang w:val="en-GB"/>
        </w:rPr>
        <w:t xml:space="preserve">This gives a great disadvantage to larger retailers. To compensate for that the sugar processing plant sells sugar to </w:t>
      </w:r>
      <w:ins w:id="19" w:author="Torsten Swoboda" w:date="2017-04-24T09:27:00Z">
        <w:r w:rsidR="001B0A18">
          <w:rPr>
            <w:lang w:val="en-GB"/>
          </w:rPr>
          <w:t xml:space="preserve">those </w:t>
        </w:r>
      </w:ins>
      <w:r w:rsidR="000B5D59">
        <w:rPr>
          <w:lang w:val="en-GB"/>
        </w:rPr>
        <w:t>retailers for a discounted price (as compared to non VAT trader</w:t>
      </w:r>
      <w:r>
        <w:rPr>
          <w:lang w:val="en-GB"/>
        </w:rPr>
        <w:t xml:space="preserve">s) to make up the disadvantage. </w:t>
      </w:r>
      <w:r w:rsidR="000B5D59" w:rsidRPr="000A7640">
        <w:rPr>
          <w:lang w:val="en-GB"/>
        </w:rPr>
        <w:t xml:space="preserve">Hence only a part of the tax benefit does benefit </w:t>
      </w:r>
      <w:ins w:id="20" w:author="Torsten Swoboda" w:date="2017-04-24T09:27:00Z">
        <w:r w:rsidR="001B0A18" w:rsidRPr="000A7640">
          <w:rPr>
            <w:lang w:val="en-GB"/>
          </w:rPr>
          <w:t xml:space="preserve">local </w:t>
        </w:r>
      </w:ins>
      <w:r w:rsidR="000B5D59" w:rsidRPr="000A7640">
        <w:rPr>
          <w:lang w:val="en-GB"/>
        </w:rPr>
        <w:t>producers and processors and protects against imported sugar that is subject to VAT.</w:t>
      </w:r>
    </w:p>
    <w:p w:rsidR="00B63147" w:rsidRDefault="000B5D59" w:rsidP="00BB6094">
      <w:pPr>
        <w:rPr>
          <w:lang w:val="en-GB"/>
        </w:rPr>
      </w:pPr>
      <w:r w:rsidRPr="00BB6094">
        <w:rPr>
          <w:lang w:val="en-GB"/>
        </w:rPr>
        <w:t>The Kyrgyz sugar market can be characterized as an unusual oligopoly. A major share of the market (more than 2/3</w:t>
      </w:r>
      <w:r w:rsidRPr="00BB6094">
        <w:rPr>
          <w:vertAlign w:val="superscript"/>
          <w:lang w:val="en-GB"/>
        </w:rPr>
        <w:t>rd</w:t>
      </w:r>
      <w:r w:rsidRPr="00BB6094">
        <w:rPr>
          <w:lang w:val="en-GB"/>
        </w:rPr>
        <w:t xml:space="preserve">) is controlled by a small number of actors </w:t>
      </w:r>
      <w:ins w:id="21" w:author="Torsten Swoboda" w:date="2017-04-24T09:28:00Z">
        <w:r w:rsidR="001B0A18">
          <w:rPr>
            <w:lang w:val="en-GB"/>
          </w:rPr>
          <w:t>that are linked to each other (</w:t>
        </w:r>
      </w:ins>
      <w:ins w:id="22" w:author="Torsten Swoboda" w:date="2017-04-24T09:29:00Z">
        <w:r w:rsidR="001B0A18">
          <w:rPr>
            <w:lang w:val="en-GB"/>
          </w:rPr>
          <w:t>one and the same persons have shares in different companies)</w:t>
        </w:r>
      </w:ins>
      <w:r w:rsidR="000A7640">
        <w:rPr>
          <w:lang w:val="en-GB"/>
        </w:rPr>
        <w:t>,</w:t>
      </w:r>
      <w:ins w:id="23" w:author="Torsten Swoboda" w:date="2017-04-24T09:28:00Z">
        <w:r w:rsidR="001B0A18">
          <w:rPr>
            <w:lang w:val="en-GB"/>
          </w:rPr>
          <w:t xml:space="preserve"> </w:t>
        </w:r>
      </w:ins>
      <w:del w:id="24" w:author="Torsten Swoboda" w:date="2017-04-24T09:29:00Z">
        <w:r w:rsidRPr="00BB6094" w:rsidDel="001B0A18">
          <w:rPr>
            <w:lang w:val="en-GB"/>
          </w:rPr>
          <w:delText xml:space="preserve">but the shareholders of those actors </w:delText>
        </w:r>
      </w:del>
      <w:r w:rsidR="000A7640">
        <w:rPr>
          <w:lang w:val="en-GB"/>
        </w:rPr>
        <w:t>are</w:t>
      </w:r>
      <w:del w:id="25" w:author="Torsten Swoboda" w:date="2017-04-24T09:29:00Z">
        <w:r w:rsidRPr="00BB6094" w:rsidDel="001B0A18">
          <w:rPr>
            <w:lang w:val="en-GB"/>
          </w:rPr>
          <w:delText xml:space="preserve"> a similar group of people</w:delText>
        </w:r>
      </w:del>
      <w:r w:rsidRPr="00BB6094">
        <w:rPr>
          <w:lang w:val="en-GB"/>
        </w:rPr>
        <w:t>. They control not only the processing of sugar beet (currently on plant – soon an additional plant will be rehabilitated)</w:t>
      </w:r>
      <w:r w:rsidR="000A7640">
        <w:rPr>
          <w:lang w:val="en-GB"/>
        </w:rPr>
        <w:t>,</w:t>
      </w:r>
      <w:r w:rsidRPr="00BB6094">
        <w:rPr>
          <w:lang w:val="en-GB"/>
        </w:rPr>
        <w:t xml:space="preserve"> </w:t>
      </w:r>
      <w:ins w:id="26" w:author="Torsten Swoboda" w:date="2017-04-24T09:30:00Z">
        <w:r w:rsidR="001B0A18">
          <w:rPr>
            <w:lang w:val="en-GB"/>
          </w:rPr>
          <w:t xml:space="preserve">but </w:t>
        </w:r>
      </w:ins>
      <w:r w:rsidR="000A7640">
        <w:rPr>
          <w:lang w:val="en-GB"/>
        </w:rPr>
        <w:t>they</w:t>
      </w:r>
      <w:r w:rsidR="000A7640" w:rsidRPr="00BB6094">
        <w:rPr>
          <w:lang w:val="en-GB"/>
        </w:rPr>
        <w:t xml:space="preserve"> are</w:t>
      </w:r>
      <w:r w:rsidRPr="00BB6094">
        <w:rPr>
          <w:lang w:val="en-GB"/>
        </w:rPr>
        <w:t xml:space="preserve"> also the biggest traders </w:t>
      </w:r>
      <w:ins w:id="27" w:author="Torsten Swoboda" w:date="2017-04-24T09:30:00Z">
        <w:r w:rsidR="001B0A18">
          <w:rPr>
            <w:lang w:val="en-GB"/>
          </w:rPr>
          <w:t>of</w:t>
        </w:r>
      </w:ins>
      <w:r w:rsidR="000A7640">
        <w:rPr>
          <w:lang w:val="en-GB"/>
        </w:rPr>
        <w:t xml:space="preserve"> </w:t>
      </w:r>
      <w:del w:id="28" w:author="Torsten Swoboda" w:date="2017-04-24T09:30:00Z">
        <w:r w:rsidRPr="00BB6094" w:rsidDel="001B0A18">
          <w:rPr>
            <w:lang w:val="en-GB"/>
          </w:rPr>
          <w:delText>with</w:delText>
        </w:r>
      </w:del>
      <w:r w:rsidRPr="00BB6094">
        <w:rPr>
          <w:lang w:val="en-GB"/>
        </w:rPr>
        <w:t xml:space="preserve"> imported sugar. </w:t>
      </w:r>
      <w:ins w:id="29" w:author="Torsten Swoboda" w:date="2017-04-24T09:30:00Z">
        <w:r w:rsidR="001B0A18">
          <w:rPr>
            <w:lang w:val="en-GB"/>
          </w:rPr>
          <w:t>In addition they control the processing of imported raw sugar to refined sugar.</w:t>
        </w:r>
      </w:ins>
      <w:r w:rsidR="00B63147">
        <w:rPr>
          <w:lang w:val="en-GB"/>
        </w:rPr>
        <w:t xml:space="preserve"> </w:t>
      </w:r>
    </w:p>
    <w:p w:rsidR="00E63735" w:rsidRDefault="00E63735" w:rsidP="00BB6094">
      <w:pPr>
        <w:rPr>
          <w:b/>
          <w:lang w:val="en-GB"/>
        </w:rPr>
      </w:pPr>
    </w:p>
    <w:p w:rsidR="00E63735" w:rsidRDefault="00E63735" w:rsidP="00BB6094">
      <w:pPr>
        <w:rPr>
          <w:b/>
          <w:lang w:val="en-GB"/>
        </w:rPr>
      </w:pPr>
    </w:p>
    <w:p w:rsidR="00821A72" w:rsidRDefault="00821A72" w:rsidP="00BB6094">
      <w:pPr>
        <w:rPr>
          <w:b/>
          <w:lang w:val="en-GB"/>
        </w:rPr>
      </w:pPr>
    </w:p>
    <w:p w:rsidR="00E63735" w:rsidRDefault="00E63735" w:rsidP="00BB6094">
      <w:pPr>
        <w:rPr>
          <w:b/>
          <w:lang w:val="en-GB"/>
        </w:rPr>
      </w:pPr>
    </w:p>
    <w:p w:rsidR="000B2D8F" w:rsidRPr="000B2D8F" w:rsidRDefault="000B2D8F" w:rsidP="00BB6094">
      <w:pPr>
        <w:rPr>
          <w:b/>
          <w:lang w:val="en-GB"/>
        </w:rPr>
      </w:pPr>
      <w:r w:rsidRPr="000B2D8F">
        <w:rPr>
          <w:b/>
          <w:lang w:val="en-GB"/>
        </w:rPr>
        <w:lastRenderedPageBreak/>
        <w:t xml:space="preserve">Chart 2 – Market share of sugar suppliers in Kyrgyzstan: </w:t>
      </w:r>
    </w:p>
    <w:p w:rsidR="00BB6094" w:rsidRDefault="00B63147" w:rsidP="00BB6094">
      <w:pPr>
        <w:rPr>
          <w:lang w:val="en-GB"/>
        </w:rPr>
      </w:pPr>
      <w:r>
        <w:rPr>
          <w:noProof/>
        </w:rPr>
        <w:drawing>
          <wp:anchor distT="0" distB="0" distL="114300" distR="114300" simplePos="0" relativeHeight="251687936" behindDoc="0" locked="0" layoutInCell="1" allowOverlap="1">
            <wp:simplePos x="0" y="0"/>
            <wp:positionH relativeFrom="column">
              <wp:posOffset>1905</wp:posOffset>
            </wp:positionH>
            <wp:positionV relativeFrom="paragraph">
              <wp:posOffset>207010</wp:posOffset>
            </wp:positionV>
            <wp:extent cx="3672205" cy="2077085"/>
            <wp:effectExtent l="0" t="0" r="23495" b="1841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0B5D59" w:rsidRPr="00BB6094">
        <w:rPr>
          <w:color w:val="C00000"/>
          <w:lang w:val="en-GB"/>
        </w:rPr>
        <w:br/>
      </w:r>
      <w:r w:rsidR="000B5D59" w:rsidRPr="00BB6094">
        <w:rPr>
          <w:lang w:val="en-GB"/>
        </w:rPr>
        <w:t xml:space="preserve">About </w:t>
      </w:r>
      <w:ins w:id="30" w:author="Torsten Swoboda" w:date="2017-04-24T09:33:00Z">
        <w:r w:rsidR="001B0A18">
          <w:rPr>
            <w:lang w:val="en-GB"/>
          </w:rPr>
          <w:t>3</w:t>
        </w:r>
      </w:ins>
      <w:r w:rsidR="00807B34">
        <w:rPr>
          <w:lang w:val="en-GB"/>
        </w:rPr>
        <w:t>0</w:t>
      </w:r>
      <w:r w:rsidR="000B5D59" w:rsidRPr="00BB6094">
        <w:rPr>
          <w:lang w:val="en-GB"/>
        </w:rPr>
        <w:t xml:space="preserve">% of </w:t>
      </w:r>
      <w:r w:rsidR="00807B34">
        <w:rPr>
          <w:lang w:val="en-GB"/>
        </w:rPr>
        <w:t>locally produced sugar is being sold by</w:t>
      </w:r>
      <w:r w:rsidR="000B5D59" w:rsidRPr="00BB6094">
        <w:rPr>
          <w:lang w:val="en-GB"/>
        </w:rPr>
        <w:t xml:space="preserve"> farmers</w:t>
      </w:r>
      <w:ins w:id="31" w:author="Torsten Swoboda" w:date="2017-04-24T09:31:00Z">
        <w:r w:rsidR="001B0A18">
          <w:rPr>
            <w:lang w:val="en-GB"/>
          </w:rPr>
          <w:t xml:space="preserve">. They </w:t>
        </w:r>
      </w:ins>
      <w:r w:rsidR="00807B34">
        <w:rPr>
          <w:lang w:val="en-GB"/>
        </w:rPr>
        <w:t>barter</w:t>
      </w:r>
      <w:ins w:id="32" w:author="Torsten Swoboda" w:date="2017-04-24T09:31:00Z">
        <w:r w:rsidR="001B0A18">
          <w:rPr>
            <w:lang w:val="en-GB"/>
          </w:rPr>
          <w:t xml:space="preserve"> sugar beet against white sugar with the </w:t>
        </w:r>
      </w:ins>
      <w:r w:rsidR="000E59A2">
        <w:rPr>
          <w:lang w:val="en-GB"/>
        </w:rPr>
        <w:t>factory</w:t>
      </w:r>
      <w:ins w:id="33" w:author="Torsten Swoboda" w:date="2017-04-24T09:31:00Z">
        <w:r w:rsidR="001B0A18">
          <w:rPr>
            <w:lang w:val="en-GB"/>
          </w:rPr>
          <w:t>.</w:t>
        </w:r>
      </w:ins>
      <w:ins w:id="34" w:author="Torsten Swoboda" w:date="2017-04-24T09:32:00Z">
        <w:r w:rsidR="001B0A18">
          <w:rPr>
            <w:lang w:val="en-GB"/>
          </w:rPr>
          <w:t xml:space="preserve"> </w:t>
        </w:r>
      </w:ins>
      <w:del w:id="35" w:author="Torsten Swoboda" w:date="2017-04-24T09:32:00Z">
        <w:r w:rsidR="000B5D59" w:rsidRPr="00BB6094" w:rsidDel="001B0A18">
          <w:rPr>
            <w:lang w:val="en-GB"/>
          </w:rPr>
          <w:delText xml:space="preserve"> </w:delText>
        </w:r>
      </w:del>
      <w:r w:rsidR="000B5D59" w:rsidRPr="00BB6094">
        <w:rPr>
          <w:lang w:val="en-GB"/>
        </w:rPr>
        <w:t xml:space="preserve">Farmers sales have had an estimated market share </w:t>
      </w:r>
      <w:r w:rsidR="000B5D59" w:rsidRPr="00807B34">
        <w:rPr>
          <w:lang w:val="en-GB"/>
        </w:rPr>
        <w:t xml:space="preserve">of </w:t>
      </w:r>
      <w:r w:rsidR="00BB6094" w:rsidRPr="00807B34">
        <w:rPr>
          <w:lang w:val="en-GB"/>
        </w:rPr>
        <w:t>30%</w:t>
      </w:r>
      <w:r w:rsidR="000B5D59" w:rsidRPr="00807B34">
        <w:rPr>
          <w:lang w:val="en-GB"/>
        </w:rPr>
        <w:t xml:space="preserve"> </w:t>
      </w:r>
      <w:r w:rsidR="002D63E0">
        <w:rPr>
          <w:lang w:val="en-GB"/>
        </w:rPr>
        <w:t>(</w:t>
      </w:r>
      <w:r w:rsidR="00807B34" w:rsidRPr="00807B34">
        <w:rPr>
          <w:lang w:val="en-GB"/>
        </w:rPr>
        <w:t>65</w:t>
      </w:r>
      <w:r w:rsidR="00BB6094" w:rsidRPr="00807B34">
        <w:rPr>
          <w:lang w:val="en-GB"/>
        </w:rPr>
        <w:t xml:space="preserve">% </w:t>
      </w:r>
      <w:r w:rsidR="000B5D59" w:rsidRPr="00BB6094">
        <w:rPr>
          <w:lang w:val="en-GB"/>
        </w:rPr>
        <w:t xml:space="preserve">of sugar supplied is local sugar) in 2016 and are expected </w:t>
      </w:r>
      <w:r w:rsidR="000E59A2">
        <w:rPr>
          <w:lang w:val="en-GB"/>
        </w:rPr>
        <w:t>the market share of farmers will decrease in future.</w:t>
      </w:r>
      <w:r w:rsidR="000B5D59" w:rsidRPr="00BB6094">
        <w:rPr>
          <w:lang w:val="en-GB"/>
        </w:rPr>
        <w:t xml:space="preserve"> </w:t>
      </w:r>
    </w:p>
    <w:p w:rsidR="000B5D59" w:rsidRDefault="000B5D59" w:rsidP="00BB6094">
      <w:pPr>
        <w:rPr>
          <w:lang w:val="en-GB"/>
        </w:rPr>
      </w:pPr>
      <w:r w:rsidRPr="002D63E0">
        <w:rPr>
          <w:lang w:val="en-GB"/>
        </w:rPr>
        <w:t xml:space="preserve">Given the </w:t>
      </w:r>
      <w:r w:rsidR="00B63147">
        <w:rPr>
          <w:lang w:val="en-GB"/>
        </w:rPr>
        <w:t>market power of the processors/</w:t>
      </w:r>
      <w:r w:rsidRPr="002D63E0">
        <w:rPr>
          <w:lang w:val="en-GB"/>
        </w:rPr>
        <w:t xml:space="preserve">importers the price for the farmers is set by them. This is not </w:t>
      </w:r>
      <w:ins w:id="36" w:author="Torsten Swoboda" w:date="2017-04-24T09:34:00Z">
        <w:r w:rsidR="001B0A18">
          <w:rPr>
            <w:lang w:val="en-GB"/>
          </w:rPr>
          <w:t xml:space="preserve">disadvantage of local producers as they do </w:t>
        </w:r>
      </w:ins>
      <w:r w:rsidR="00B63147">
        <w:rPr>
          <w:lang w:val="en-GB"/>
        </w:rPr>
        <w:t>profit</w:t>
      </w:r>
      <w:ins w:id="37" w:author="Torsten Swoboda" w:date="2017-04-24T09:34:00Z">
        <w:r w:rsidR="001B0A18">
          <w:rPr>
            <w:lang w:val="en-GB"/>
          </w:rPr>
          <w:t xml:space="preserve"> from the stable prices ensured by the oligopoly. </w:t>
        </w:r>
      </w:ins>
      <w:del w:id="38" w:author="Torsten Swoboda" w:date="2017-04-24T09:35:00Z">
        <w:r w:rsidRPr="002D63E0" w:rsidDel="001B0A18">
          <w:rPr>
            <w:lang w:val="en-GB"/>
          </w:rPr>
          <w:delText xml:space="preserve">The “oligopoly” tries stabilizing the prices. </w:delText>
        </w:r>
      </w:del>
      <w:ins w:id="39" w:author="Torsten Swoboda" w:date="2017-04-24T09:35:00Z">
        <w:r w:rsidR="001B0A18">
          <w:rPr>
            <w:lang w:val="en-GB"/>
          </w:rPr>
          <w:t xml:space="preserve"> </w:t>
        </w:r>
      </w:ins>
      <w:del w:id="40" w:author="Torsten Swoboda" w:date="2017-04-24T09:35:00Z">
        <w:r w:rsidRPr="002D63E0" w:rsidDel="001B0A18">
          <w:rPr>
            <w:lang w:val="en-GB"/>
          </w:rPr>
          <w:delText>Without the current situation it must be expected that prices for sugar would fluctuate even more.</w:delText>
        </w:r>
      </w:del>
      <w:r w:rsidR="00B63147">
        <w:rPr>
          <w:lang w:val="en-GB"/>
        </w:rPr>
        <w:t xml:space="preserve"> </w:t>
      </w:r>
      <w:ins w:id="41" w:author="Torsten Swoboda" w:date="2017-04-24T09:35:00Z">
        <w:r w:rsidR="001B0A18">
          <w:rPr>
            <w:lang w:val="en-GB"/>
          </w:rPr>
          <w:t xml:space="preserve">The current fluctuation in sugar prices </w:t>
        </w:r>
      </w:ins>
      <w:r w:rsidR="00B63147">
        <w:rPr>
          <w:lang w:val="en-GB"/>
        </w:rPr>
        <w:t>reflects</w:t>
      </w:r>
      <w:ins w:id="42" w:author="Torsten Swoboda" w:date="2017-04-24T09:35:00Z">
        <w:r w:rsidR="001B0A18">
          <w:rPr>
            <w:lang w:val="en-GB"/>
          </w:rPr>
          <w:t xml:space="preserve"> </w:t>
        </w:r>
      </w:ins>
      <w:ins w:id="43" w:author="Torsten Swoboda" w:date="2017-04-24T09:52:00Z">
        <w:r w:rsidR="00BE6AC9">
          <w:rPr>
            <w:lang w:val="en-GB"/>
          </w:rPr>
          <w:t xml:space="preserve">storage and transaction costs as well as the </w:t>
        </w:r>
      </w:ins>
      <w:ins w:id="44" w:author="Torsten Swoboda" w:date="2017-04-24T09:35:00Z">
        <w:r w:rsidR="001B0A18">
          <w:rPr>
            <w:lang w:val="en-GB"/>
          </w:rPr>
          <w:t>high level of interest rates in the country</w:t>
        </w:r>
      </w:ins>
      <w:ins w:id="45" w:author="Torsten Swoboda" w:date="2017-04-24T09:53:00Z">
        <w:r w:rsidR="00BE6AC9">
          <w:rPr>
            <w:lang w:val="en-GB"/>
          </w:rPr>
          <w:t xml:space="preserve">. </w:t>
        </w:r>
      </w:ins>
    </w:p>
    <w:p w:rsidR="00B63147" w:rsidRPr="00B63147" w:rsidRDefault="00B63147" w:rsidP="00B63147">
      <w:pPr>
        <w:pStyle w:val="Heading1"/>
      </w:pPr>
      <w:r w:rsidRPr="00B63147">
        <w:t xml:space="preserve">SUGAR PRODUCTION IN EAEU: </w:t>
      </w:r>
    </w:p>
    <w:p w:rsidR="00E63735" w:rsidRDefault="003A7624" w:rsidP="00BB6094">
      <w:pPr>
        <w:rPr>
          <w:lang w:val="en-GB"/>
        </w:rPr>
      </w:pPr>
      <w:r w:rsidRPr="00BB6094">
        <w:rPr>
          <w:lang w:val="en-GB"/>
        </w:rPr>
        <w:t xml:space="preserve"> </w:t>
      </w:r>
      <w:r w:rsidR="000B5D59" w:rsidRPr="00BB6094">
        <w:rPr>
          <w:lang w:val="en-GB"/>
        </w:rPr>
        <w:t>Sugar production in the EEU is growing</w:t>
      </w:r>
      <w:r w:rsidR="00BB6094">
        <w:rPr>
          <w:lang w:val="en-GB"/>
        </w:rPr>
        <w:t>. Expected to have a production growth o</w:t>
      </w:r>
      <w:r w:rsidR="00E63735">
        <w:rPr>
          <w:lang w:val="en-GB"/>
        </w:rPr>
        <w:t>f sugar by 1.8%, constituting 6.</w:t>
      </w:r>
      <w:r w:rsidR="00493356">
        <w:rPr>
          <w:lang w:val="en-GB"/>
        </w:rPr>
        <w:t>6</w:t>
      </w:r>
      <w:r w:rsidR="00BB6094">
        <w:rPr>
          <w:lang w:val="en-GB"/>
        </w:rPr>
        <w:t xml:space="preserve"> </w:t>
      </w:r>
      <w:proofErr w:type="spellStart"/>
      <w:r w:rsidR="00BB6094">
        <w:rPr>
          <w:lang w:val="en-GB"/>
        </w:rPr>
        <w:t>mln</w:t>
      </w:r>
      <w:proofErr w:type="spellEnd"/>
      <w:r w:rsidR="00BB6094">
        <w:rPr>
          <w:lang w:val="en-GB"/>
        </w:rPr>
        <w:t xml:space="preserve"> tons of sugar in the territory of EAEU</w:t>
      </w:r>
      <w:r w:rsidR="00493356">
        <w:rPr>
          <w:lang w:val="en-GB"/>
        </w:rPr>
        <w:t xml:space="preserve"> in 2017</w:t>
      </w:r>
      <w:r w:rsidR="00BB6094">
        <w:rPr>
          <w:lang w:val="en-GB"/>
        </w:rPr>
        <w:t xml:space="preserve">. </w:t>
      </w:r>
    </w:p>
    <w:p w:rsidR="00B63147" w:rsidRDefault="000B2D8F" w:rsidP="00BB6094">
      <w:pPr>
        <w:rPr>
          <w:b/>
          <w:i/>
          <w:lang w:val="en-GB"/>
        </w:rPr>
      </w:pPr>
      <w:r>
        <w:rPr>
          <w:b/>
          <w:lang w:val="en-GB"/>
        </w:rPr>
        <w:t>Chart</w:t>
      </w:r>
      <w:r w:rsidR="003A7624" w:rsidRPr="00D45CC7">
        <w:rPr>
          <w:b/>
          <w:lang w:val="en-GB"/>
        </w:rPr>
        <w:t xml:space="preserve"> </w:t>
      </w:r>
      <w:r w:rsidR="00E63735">
        <w:rPr>
          <w:b/>
          <w:lang w:val="en-GB"/>
        </w:rPr>
        <w:t xml:space="preserve">3 </w:t>
      </w:r>
      <w:r w:rsidR="00E63735" w:rsidRPr="00D45CC7">
        <w:rPr>
          <w:b/>
          <w:lang w:val="en-GB"/>
        </w:rPr>
        <w:t>–</w:t>
      </w:r>
      <w:r w:rsidR="003A7624" w:rsidRPr="00D45CC7">
        <w:rPr>
          <w:b/>
          <w:lang w:val="en-GB"/>
        </w:rPr>
        <w:t xml:space="preserve"> </w:t>
      </w:r>
      <w:r w:rsidR="003A7624" w:rsidRPr="00D45CC7">
        <w:rPr>
          <w:b/>
          <w:i/>
          <w:lang w:val="en-GB"/>
        </w:rPr>
        <w:t>Production of sugar in countrie</w:t>
      </w:r>
      <w:r w:rsidR="00CF6884">
        <w:rPr>
          <w:b/>
          <w:i/>
          <w:lang w:val="en-GB"/>
        </w:rPr>
        <w:t xml:space="preserve">s-members of EAEU </w:t>
      </w:r>
      <w:r w:rsidR="00E63735">
        <w:rPr>
          <w:noProof/>
        </w:rPr>
        <w:drawing>
          <wp:inline distT="0" distB="0" distL="0" distR="0" wp14:anchorId="3C39C137" wp14:editId="0EB628D6">
            <wp:extent cx="5530291" cy="3621024"/>
            <wp:effectExtent l="0" t="0" r="13335"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pPr w:leftFromText="180" w:rightFromText="180" w:vertAnchor="text" w:horzAnchor="margin" w:tblpY="21"/>
        <w:tblW w:w="0" w:type="auto"/>
        <w:tblLook w:val="04A0" w:firstRow="1" w:lastRow="0" w:firstColumn="1" w:lastColumn="0" w:noHBand="0" w:noVBand="1"/>
      </w:tblPr>
      <w:tblGrid>
        <w:gridCol w:w="9565"/>
      </w:tblGrid>
      <w:tr w:rsidR="00A81413" w:rsidTr="00A81413">
        <w:trPr>
          <w:trHeight w:val="1034"/>
        </w:trPr>
        <w:tc>
          <w:tcPr>
            <w:tcW w:w="9565" w:type="dxa"/>
          </w:tcPr>
          <w:p w:rsidR="00A81413" w:rsidRDefault="00A81413" w:rsidP="00A81413">
            <w:pPr>
              <w:rPr>
                <w:color w:val="C00000"/>
                <w:lang w:val="en-GB"/>
              </w:rPr>
            </w:pPr>
          </w:p>
          <w:p w:rsidR="00A81413" w:rsidRDefault="00A81413" w:rsidP="00A81413">
            <w:pPr>
              <w:rPr>
                <w:color w:val="C00000"/>
                <w:lang w:val="en-GB"/>
              </w:rPr>
            </w:pPr>
            <w:r>
              <w:t>Conclusion: Kyrgyzstan has the fastest growing sugar production of the EAEU (increase of 350% as compared to 2014) while EAEU production at the same time period is increased by less than 1,5%.</w:t>
            </w:r>
          </w:p>
          <w:p w:rsidR="00A81413" w:rsidRDefault="00A81413" w:rsidP="00A81413">
            <w:pPr>
              <w:rPr>
                <w:color w:val="C00000"/>
                <w:lang w:val="en-GB"/>
              </w:rPr>
            </w:pPr>
          </w:p>
        </w:tc>
      </w:tr>
    </w:tbl>
    <w:p w:rsidR="008B3715" w:rsidRDefault="006766F5" w:rsidP="00EE1F2D">
      <w:pPr>
        <w:rPr>
          <w:lang w:val="en-GB"/>
        </w:rPr>
      </w:pPr>
      <w:r>
        <w:rPr>
          <w:lang w:val="en-GB"/>
        </w:rPr>
        <w:br/>
        <w:t xml:space="preserve">Closest neighbour of Kyrgyzstan within EAEU - </w:t>
      </w:r>
      <w:r w:rsidR="00EE1F2D">
        <w:rPr>
          <w:lang w:val="en-GB"/>
        </w:rPr>
        <w:t xml:space="preserve">Kazakhstan is able and trying to become a major competitor to </w:t>
      </w:r>
      <w:r>
        <w:rPr>
          <w:lang w:val="en-GB"/>
        </w:rPr>
        <w:t>Belarus</w:t>
      </w:r>
      <w:r w:rsidR="00EE1F2D">
        <w:rPr>
          <w:lang w:val="en-GB"/>
        </w:rPr>
        <w:t xml:space="preserve"> and other EAEU members in sugar production. The Kazakhstan’s government is subsidising sugar beet growers and </w:t>
      </w:r>
      <w:r w:rsidR="000B2D8F">
        <w:rPr>
          <w:lang w:val="en-GB"/>
        </w:rPr>
        <w:t xml:space="preserve">sugar producers </w:t>
      </w:r>
      <w:r w:rsidR="00EE1F2D">
        <w:rPr>
          <w:lang w:val="en-GB"/>
        </w:rPr>
        <w:t xml:space="preserve">in the southern Kazakhstan which is very close to Kyrgyzstan. Substitution includes financial products with lower interest rates to primary producers and cost share for sugar plant development. </w:t>
      </w:r>
      <w:r w:rsidR="00986838">
        <w:rPr>
          <w:lang w:val="en-GB"/>
        </w:rPr>
        <w:t>However, these strives are not very successful even though</w:t>
      </w:r>
      <w:r w:rsidR="00EE1F2D">
        <w:rPr>
          <w:lang w:val="en-GB"/>
        </w:rPr>
        <w:t xml:space="preserve"> Kazakhstan has stronger machinery and equipment and better access to the market of mechanization. According to statistics of Kazakhstan</w:t>
      </w:r>
      <w:r w:rsidR="00986838">
        <w:rPr>
          <w:lang w:val="en-GB"/>
        </w:rPr>
        <w:t xml:space="preserve"> exported overall 4.3 thousand ton of sugar to </w:t>
      </w:r>
      <w:r w:rsidR="00EE1F2D">
        <w:rPr>
          <w:lang w:val="en-GB"/>
        </w:rPr>
        <w:t>Tajikistan, Russia, China and Mongolia</w:t>
      </w:r>
      <w:r w:rsidR="00986838">
        <w:rPr>
          <w:lang w:val="en-GB"/>
        </w:rPr>
        <w:t xml:space="preserve"> while overall production of sugar was 365 thousand tons in 2016 that made about 20kg of sugar per capita. And, the import of Kazakhstan </w:t>
      </w:r>
      <w:r w:rsidR="00FF703B">
        <w:rPr>
          <w:lang w:val="en-GB"/>
        </w:rPr>
        <w:t xml:space="preserve">became over 456 thousand tons, 71% of which supplied by Brazil. Following importing countries are Russia, Cuba, Ukraine, Azerbaijan, etc. </w:t>
      </w:r>
    </w:p>
    <w:p w:rsidR="00986838" w:rsidRDefault="008B3715" w:rsidP="00EE1F2D">
      <w:pPr>
        <w:rPr>
          <w:lang w:val="en-GB"/>
        </w:rPr>
      </w:pPr>
      <w:r>
        <w:rPr>
          <w:lang w:val="en-GB"/>
        </w:rPr>
        <w:t xml:space="preserve">Chart 4 </w:t>
      </w:r>
      <w:r w:rsidR="00402D0D">
        <w:rPr>
          <w:rStyle w:val="FootnoteReference"/>
          <w:noProof/>
        </w:rPr>
        <w:footnoteReference w:id="6"/>
      </w:r>
      <w:r>
        <w:rPr>
          <w:noProof/>
        </w:rPr>
        <w:drawing>
          <wp:inline distT="0" distB="0" distL="0" distR="0" wp14:anchorId="7D4942A6" wp14:editId="7E8EE13F">
            <wp:extent cx="5661964" cy="3284525"/>
            <wp:effectExtent l="0" t="0" r="1524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2D0D" w:rsidRDefault="00402D0D" w:rsidP="00EE1F2D">
      <w:pPr>
        <w:rPr>
          <w:lang w:val="en-GB"/>
        </w:rPr>
      </w:pPr>
      <w:r>
        <w:rPr>
          <w:lang w:val="en-GB"/>
        </w:rPr>
        <w:t xml:space="preserve">As it is seen, Kazakhstan mainly imports raw cane sugar to process it further. </w:t>
      </w:r>
      <w:r>
        <w:rPr>
          <w:noProof/>
        </w:rPr>
        <w:drawing>
          <wp:inline distT="0" distB="0" distL="0" distR="0" wp14:anchorId="4A643355" wp14:editId="0112310E">
            <wp:extent cx="3313786" cy="1828800"/>
            <wp:effectExtent l="38100" t="57150" r="39370" b="381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t xml:space="preserve"> </w:t>
      </w:r>
    </w:p>
    <w:tbl>
      <w:tblPr>
        <w:tblStyle w:val="TableGrid"/>
        <w:tblW w:w="0" w:type="auto"/>
        <w:tblLook w:val="04A0" w:firstRow="1" w:lastRow="0" w:firstColumn="1" w:lastColumn="0" w:noHBand="0" w:noVBand="1"/>
      </w:tblPr>
      <w:tblGrid>
        <w:gridCol w:w="9565"/>
      </w:tblGrid>
      <w:tr w:rsidR="006766F5" w:rsidTr="006766F5">
        <w:tc>
          <w:tcPr>
            <w:tcW w:w="9565" w:type="dxa"/>
          </w:tcPr>
          <w:p w:rsidR="006766F5" w:rsidRDefault="006766F5" w:rsidP="006766F5">
            <w:pPr>
              <w:rPr>
                <w:lang w:val="en-GB"/>
              </w:rPr>
            </w:pPr>
            <w:r>
              <w:rPr>
                <w:lang w:val="en-GB"/>
              </w:rPr>
              <w:lastRenderedPageBreak/>
              <w:t xml:space="preserve">Conclusion: Kazakhstan could be considered as the main sugar producer in EAEU and as the closest neighbour of Kyrgyzstan could supply sugar with less transport costs on lower price, and absence of tariff and non-tariff barriers, but it’s not expected in nearest future since Kazakhstan is still dependent on imported sugar itself and due to unsuccessful interventions of government into sugar production overall. </w:t>
            </w:r>
          </w:p>
        </w:tc>
      </w:tr>
    </w:tbl>
    <w:p w:rsidR="006766F5" w:rsidRDefault="006766F5" w:rsidP="00EE1F2D">
      <w:pPr>
        <w:rPr>
          <w:lang w:val="en-GB"/>
        </w:rPr>
      </w:pPr>
      <w:r>
        <w:rPr>
          <w:lang w:val="en-GB"/>
        </w:rPr>
        <w:br/>
      </w:r>
      <w:r w:rsidR="007A3053">
        <w:rPr>
          <w:lang w:val="en-GB"/>
        </w:rPr>
        <w:t xml:space="preserve">Russia and Belarus play very important role in sugar production within EAEU, most possibly drawing the design of sugar market in future.  </w:t>
      </w:r>
    </w:p>
    <w:p w:rsidR="000B5D59" w:rsidRPr="00EE1F2D" w:rsidRDefault="000B5D59" w:rsidP="00EE1F2D">
      <w:pPr>
        <w:rPr>
          <w:i/>
          <w:lang w:val="en-GB"/>
        </w:rPr>
      </w:pPr>
      <w:r w:rsidRPr="00EE1F2D">
        <w:rPr>
          <w:lang w:val="en-GB"/>
        </w:rPr>
        <w:t>Within the E</w:t>
      </w:r>
      <w:r w:rsidR="006766F5">
        <w:rPr>
          <w:lang w:val="en-GB"/>
        </w:rPr>
        <w:t>A</w:t>
      </w:r>
      <w:r w:rsidRPr="00EE1F2D">
        <w:rPr>
          <w:lang w:val="en-GB"/>
        </w:rPr>
        <w:t xml:space="preserve">EU (or </w:t>
      </w:r>
      <w:proofErr w:type="spellStart"/>
      <w:r w:rsidRPr="00EE1F2D">
        <w:rPr>
          <w:lang w:val="en-GB"/>
        </w:rPr>
        <w:t>Russsia</w:t>
      </w:r>
      <w:proofErr w:type="spellEnd"/>
      <w:r w:rsidRPr="00EE1F2D">
        <w:rPr>
          <w:lang w:val="en-GB"/>
        </w:rPr>
        <w:t>) the sugar market is regulated since many years. The aim of the regulation is a stable internal sugar price (400 USD/t). This target was achieved by the introduction of flexible tariffs on sugar imports for the E</w:t>
      </w:r>
      <w:r w:rsidR="006766F5">
        <w:rPr>
          <w:lang w:val="en-GB"/>
        </w:rPr>
        <w:t>A</w:t>
      </w:r>
      <w:r w:rsidRPr="00EE1F2D">
        <w:rPr>
          <w:lang w:val="en-GB"/>
        </w:rPr>
        <w:t>EU. The intervention was successful and sugar production in E</w:t>
      </w:r>
      <w:r w:rsidR="006766F5">
        <w:rPr>
          <w:lang w:val="en-GB"/>
        </w:rPr>
        <w:t>A</w:t>
      </w:r>
      <w:r w:rsidRPr="00EE1F2D">
        <w:rPr>
          <w:lang w:val="en-GB"/>
        </w:rPr>
        <w:t xml:space="preserve">EU is growing. </w:t>
      </w:r>
    </w:p>
    <w:p w:rsidR="00EC6E6C" w:rsidRDefault="000B5D59" w:rsidP="00EC6E6C">
      <w:pPr>
        <w:rPr>
          <w:lang w:val="en-GB"/>
        </w:rPr>
      </w:pPr>
      <w:r w:rsidRPr="00A0143E">
        <w:rPr>
          <w:lang w:val="en-GB"/>
        </w:rPr>
        <w:t>Exports of sugar outside the E</w:t>
      </w:r>
      <w:r w:rsidR="007A3053">
        <w:rPr>
          <w:lang w:val="en-GB"/>
        </w:rPr>
        <w:t>A</w:t>
      </w:r>
      <w:r w:rsidRPr="00A0143E">
        <w:rPr>
          <w:lang w:val="en-GB"/>
        </w:rPr>
        <w:t>EU must be expected in future – at least in years with a surplus in production. It must be expected that the price of sugar will be less stable in future. It is likely that sugar prices will start to change according to world market prices (at least in years with a surplus production) if there will be no new policy to stabilize prices (which is unlikely and expected to be expensive).</w:t>
      </w:r>
      <w:r w:rsidR="00EC6E6C">
        <w:rPr>
          <w:lang w:val="en-GB"/>
        </w:rPr>
        <w:t xml:space="preserve"> In this regard, Kyrgyzstan also has an opportunity to take an advantage and in the unison of other EEU members conquer new markets. </w:t>
      </w:r>
    </w:p>
    <w:p w:rsidR="008B3643" w:rsidRDefault="00EC6E6C" w:rsidP="00EC6E6C">
      <w:pPr>
        <w:rPr>
          <w:lang w:val="en-GB"/>
        </w:rPr>
      </w:pPr>
      <w:r>
        <w:rPr>
          <w:lang w:val="en-GB"/>
        </w:rPr>
        <w:t xml:space="preserve">Nearest market for export opportunities are </w:t>
      </w:r>
      <w:r w:rsidR="000B5D59" w:rsidRPr="00EC6E6C">
        <w:rPr>
          <w:lang w:val="en-GB"/>
        </w:rPr>
        <w:t xml:space="preserve">Tajikistan </w:t>
      </w:r>
      <w:r>
        <w:rPr>
          <w:lang w:val="en-GB"/>
        </w:rPr>
        <w:t xml:space="preserve">and Uzbekistan which </w:t>
      </w:r>
      <w:r w:rsidR="008B3643">
        <w:rPr>
          <w:lang w:val="en-GB"/>
        </w:rPr>
        <w:t>cannot</w:t>
      </w:r>
      <w:r>
        <w:rPr>
          <w:lang w:val="en-GB"/>
        </w:rPr>
        <w:t xml:space="preserve"> produce sugar with possibilities to expand coverage from Turkmenistan to Afghanistan, if EEU members including Kyrgyzstan will be competitive enough in terms of price with sugar producers as Azerbaijan, Turkey, </w:t>
      </w:r>
      <w:proofErr w:type="gramStart"/>
      <w:r>
        <w:rPr>
          <w:lang w:val="en-GB"/>
        </w:rPr>
        <w:t>India</w:t>
      </w:r>
      <w:proofErr w:type="gramEnd"/>
      <w:r>
        <w:rPr>
          <w:lang w:val="en-GB"/>
        </w:rPr>
        <w:t>.</w:t>
      </w:r>
      <w:r w:rsidR="008B3643">
        <w:rPr>
          <w:lang w:val="en-GB"/>
        </w:rPr>
        <w:t xml:space="preserve"> However, Tajikistan imported 34.4 thousand tons of sugar, mainly from Russia, Belarus, and Kazakhstan. Uzbekistan imported 38.8 thousand tons of sugar, 98% from Brazil. Turkmenistan most interestingly decreased its imports from 56.9 thousand tons in 2012 to 2.9 thousand tons in 2016 (main exporters are Russia and Belarus). Afghanistan imports mainly from Pakistan and India. </w:t>
      </w:r>
      <w:r w:rsidR="00651144">
        <w:rPr>
          <w:rStyle w:val="FootnoteReference"/>
          <w:lang w:val="en-GB"/>
        </w:rPr>
        <w:footnoteReference w:id="7"/>
      </w:r>
    </w:p>
    <w:p w:rsidR="00D45CC7" w:rsidRDefault="008B3643" w:rsidP="00EC6E6C">
      <w:pPr>
        <w:rPr>
          <w:lang w:val="en-GB"/>
        </w:rPr>
      </w:pPr>
      <w:r>
        <w:rPr>
          <w:lang w:val="en-GB"/>
        </w:rPr>
        <w:t>These findings demonstrate that the sugar produced in EAEU, especially in Kyrgyzstan has to be competitive</w:t>
      </w:r>
      <w:r w:rsidR="00651144">
        <w:rPr>
          <w:lang w:val="en-GB"/>
        </w:rPr>
        <w:t xml:space="preserve"> enough in terms of price. To have that advantage, overall sector should work on decrease of production cost, not only on the sugar production level, but also on the level of primary production. </w:t>
      </w:r>
      <w:r>
        <w:rPr>
          <w:lang w:val="en-GB"/>
        </w:rPr>
        <w:t xml:space="preserve">   </w:t>
      </w:r>
      <w:r w:rsidR="00EC6E6C">
        <w:rPr>
          <w:lang w:val="en-GB"/>
        </w:rPr>
        <w:t xml:space="preserve"> </w:t>
      </w:r>
    </w:p>
    <w:p w:rsidR="002D63E0" w:rsidRDefault="00D45CC7" w:rsidP="001328A8">
      <w:pPr>
        <w:rPr>
          <w:b/>
          <w:color w:val="1F497D" w:themeColor="text2"/>
        </w:rPr>
      </w:pPr>
      <w:r>
        <w:rPr>
          <w:lang w:val="en-GB"/>
        </w:rPr>
        <w:t>On April 11, 2017, 33.5K RUB per ton in Russia = 583.7 USD. In Kyrgyzstan, 1 ton of sugar is 6</w:t>
      </w:r>
      <w:r w:rsidR="00651144">
        <w:rPr>
          <w:lang w:val="en-GB"/>
        </w:rPr>
        <w:t>50</w:t>
      </w:r>
      <w:r>
        <w:rPr>
          <w:lang w:val="en-GB"/>
        </w:rPr>
        <w:t xml:space="preserve"> USD. </w:t>
      </w:r>
      <w:r w:rsidR="000B2D8F" w:rsidRPr="000B2D8F">
        <w:rPr>
          <w:color w:val="C00000"/>
          <w:lang w:val="en-GB"/>
        </w:rPr>
        <w:t xml:space="preserve"> </w:t>
      </w:r>
      <w:r w:rsidR="007708B2" w:rsidRPr="00D43DC3">
        <w:rPr>
          <w:lang w:val="en-GB"/>
        </w:rPr>
        <w:t>A</w:t>
      </w:r>
      <w:r w:rsidR="00D43DC3" w:rsidRPr="00D43DC3">
        <w:rPr>
          <w:lang w:val="en-GB"/>
        </w:rPr>
        <w:t>ccording to ISO (International Sugar Organization) a</w:t>
      </w:r>
      <w:r w:rsidR="007708B2" w:rsidRPr="00D43DC3">
        <w:rPr>
          <w:lang w:val="en-GB"/>
        </w:rPr>
        <w:t xml:space="preserve">verage price for white sugar </w:t>
      </w:r>
      <w:r w:rsidR="00D43DC3" w:rsidRPr="00D43DC3">
        <w:rPr>
          <w:lang w:val="en-GB"/>
        </w:rPr>
        <w:t xml:space="preserve">is about 450 USD/ton in April, 2017. </w:t>
      </w:r>
    </w:p>
    <w:p w:rsidR="001328A8" w:rsidRPr="001328A8" w:rsidRDefault="001328A8" w:rsidP="002D73BD">
      <w:pPr>
        <w:pStyle w:val="Heading1"/>
      </w:pPr>
      <w:bookmarkStart w:id="46" w:name="_Toc481505446"/>
      <w:r w:rsidRPr="001328A8">
        <w:t>FARMERS AND PROCESSORS RELATIONS</w:t>
      </w:r>
      <w:bookmarkEnd w:id="46"/>
    </w:p>
    <w:p w:rsidR="001328A8" w:rsidRDefault="001328A8" w:rsidP="001328A8">
      <w:pPr>
        <w:rPr>
          <w:lang w:val="en-GB"/>
        </w:rPr>
      </w:pPr>
      <w:r>
        <w:rPr>
          <w:lang w:val="en-GB"/>
        </w:rPr>
        <w:t xml:space="preserve">Sugar beet production takes its roots from the period of soviet union when </w:t>
      </w:r>
      <w:r w:rsidR="00176EEA">
        <w:rPr>
          <w:lang w:val="en-GB"/>
        </w:rPr>
        <w:t xml:space="preserve">five-year plans requested increase of </w:t>
      </w:r>
      <w:r w:rsidR="00413EB3">
        <w:rPr>
          <w:lang w:val="en-GB"/>
        </w:rPr>
        <w:t>cultivation</w:t>
      </w:r>
      <w:r w:rsidR="00176EEA">
        <w:rPr>
          <w:lang w:val="en-GB"/>
        </w:rPr>
        <w:t xml:space="preserve"> areas and production of sugar overall, having 7 sugar plants in Chui region of Kyrgyzstan. After independence of Kyrgyzstan, in 1993 the Kyrgyz government started denationalization, privatization and land reform in a country. As</w:t>
      </w:r>
      <w:r w:rsidR="00413EB3">
        <w:rPr>
          <w:lang w:val="en-GB"/>
        </w:rPr>
        <w:t xml:space="preserve"> a</w:t>
      </w:r>
      <w:r w:rsidR="00176EEA">
        <w:rPr>
          <w:lang w:val="en-GB"/>
        </w:rPr>
        <w:t xml:space="preserve"> result, half of sugar plants were destroyed, sold out as metal to China and remained ones </w:t>
      </w:r>
      <w:r w:rsidR="00413EB3">
        <w:rPr>
          <w:lang w:val="en-GB"/>
        </w:rPr>
        <w:t>was</w:t>
      </w:r>
      <w:r w:rsidR="00176EEA">
        <w:rPr>
          <w:lang w:val="en-GB"/>
        </w:rPr>
        <w:t xml:space="preserve"> left without state support. Nowadays, there are only two sugar plants “</w:t>
      </w:r>
      <w:proofErr w:type="spellStart"/>
      <w:r w:rsidR="00176EEA">
        <w:rPr>
          <w:lang w:val="en-GB"/>
        </w:rPr>
        <w:t>Kaindy</w:t>
      </w:r>
      <w:proofErr w:type="spellEnd"/>
      <w:r w:rsidR="00176EEA">
        <w:rPr>
          <w:lang w:val="en-GB"/>
        </w:rPr>
        <w:t>-Kant” and “</w:t>
      </w:r>
      <w:proofErr w:type="spellStart"/>
      <w:r w:rsidR="00176EEA">
        <w:rPr>
          <w:lang w:val="en-GB"/>
        </w:rPr>
        <w:t>Koshoi</w:t>
      </w:r>
      <w:proofErr w:type="spellEnd"/>
      <w:r w:rsidR="00176EEA">
        <w:rPr>
          <w:lang w:val="en-GB"/>
        </w:rPr>
        <w:t xml:space="preserve">”. Both of them have optimal capacity </w:t>
      </w:r>
      <w:r w:rsidR="00D43DC3">
        <w:rPr>
          <w:lang w:val="en-GB"/>
        </w:rPr>
        <w:t>up to 35</w:t>
      </w:r>
      <w:r w:rsidR="00176EEA">
        <w:rPr>
          <w:lang w:val="en-GB"/>
        </w:rPr>
        <w:t xml:space="preserve">0 thousand tons of sugar processing within 120 days in a year. </w:t>
      </w:r>
      <w:proofErr w:type="spellStart"/>
      <w:r w:rsidR="00176EEA">
        <w:rPr>
          <w:lang w:val="en-GB"/>
        </w:rPr>
        <w:t>Kaindy</w:t>
      </w:r>
      <w:proofErr w:type="spellEnd"/>
      <w:r w:rsidR="00176EEA">
        <w:rPr>
          <w:lang w:val="en-GB"/>
        </w:rPr>
        <w:t xml:space="preserve"> Kant had been functioning with in 1990</w:t>
      </w:r>
      <w:r w:rsidR="00176EEA" w:rsidRPr="00176EEA">
        <w:rPr>
          <w:vertAlign w:val="superscript"/>
          <w:lang w:val="en-GB"/>
        </w:rPr>
        <w:t>th</w:t>
      </w:r>
      <w:r w:rsidR="00176EEA">
        <w:rPr>
          <w:lang w:val="en-GB"/>
        </w:rPr>
        <w:t xml:space="preserve"> until 2000</w:t>
      </w:r>
      <w:r w:rsidR="00176EEA" w:rsidRPr="00176EEA">
        <w:rPr>
          <w:vertAlign w:val="superscript"/>
          <w:lang w:val="en-GB"/>
        </w:rPr>
        <w:t>th</w:t>
      </w:r>
      <w:r w:rsidR="00176EEA">
        <w:rPr>
          <w:lang w:val="en-GB"/>
        </w:rPr>
        <w:t xml:space="preserve"> with the lowest production volume and had been resold several times from one to other owners. In 2012, new owners of the plant established a new strategy of sugar production in a country. </w:t>
      </w:r>
      <w:r w:rsidR="00413EB3">
        <w:rPr>
          <w:lang w:val="en-GB"/>
        </w:rPr>
        <w:t>“</w:t>
      </w:r>
      <w:proofErr w:type="spellStart"/>
      <w:r w:rsidR="00413EB3">
        <w:rPr>
          <w:lang w:val="en-GB"/>
        </w:rPr>
        <w:t>Koshoi</w:t>
      </w:r>
      <w:proofErr w:type="spellEnd"/>
      <w:r w:rsidR="00413EB3">
        <w:rPr>
          <w:lang w:val="en-GB"/>
        </w:rPr>
        <w:t xml:space="preserve">” </w:t>
      </w:r>
      <w:r w:rsidR="00413EB3">
        <w:rPr>
          <w:lang w:val="en-GB"/>
        </w:rPr>
        <w:lastRenderedPageBreak/>
        <w:t xml:space="preserve">had been remained conserved until the end of 2016, and as a plan it should start working in the season of 2017 after reconstruction for the credit line of 10 </w:t>
      </w:r>
      <w:proofErr w:type="spellStart"/>
      <w:r w:rsidR="00413EB3">
        <w:rPr>
          <w:lang w:val="en-GB"/>
        </w:rPr>
        <w:t>mln</w:t>
      </w:r>
      <w:proofErr w:type="spellEnd"/>
      <w:r w:rsidR="00413EB3">
        <w:rPr>
          <w:lang w:val="en-GB"/>
        </w:rPr>
        <w:t xml:space="preserve"> USD from the Kyrgyz-Russian Fund (KRF). </w:t>
      </w:r>
    </w:p>
    <w:p w:rsidR="00176EEA" w:rsidRDefault="001A2427" w:rsidP="001328A8">
      <w:pPr>
        <w:rPr>
          <w:lang w:val="en-GB"/>
        </w:rPr>
      </w:pPr>
      <w:r>
        <w:rPr>
          <w:noProof/>
        </w:rPr>
        <w:drawing>
          <wp:anchor distT="0" distB="0" distL="114300" distR="114300" simplePos="0" relativeHeight="251686912" behindDoc="0" locked="0" layoutInCell="1" allowOverlap="1" wp14:anchorId="31F08C27" wp14:editId="743D7222">
            <wp:simplePos x="0" y="0"/>
            <wp:positionH relativeFrom="column">
              <wp:posOffset>1905</wp:posOffset>
            </wp:positionH>
            <wp:positionV relativeFrom="paragraph">
              <wp:posOffset>391160</wp:posOffset>
            </wp:positionV>
            <wp:extent cx="4117975" cy="2633345"/>
            <wp:effectExtent l="0" t="0" r="15875" b="1460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413EB3">
        <w:rPr>
          <w:lang w:val="en-GB"/>
        </w:rPr>
        <w:t>Coming back to history</w:t>
      </w:r>
      <w:r w:rsidR="00176EEA">
        <w:rPr>
          <w:lang w:val="en-GB"/>
        </w:rPr>
        <w:t xml:space="preserve">, </w:t>
      </w:r>
      <w:r w:rsidR="00413EB3">
        <w:rPr>
          <w:lang w:val="en-GB"/>
        </w:rPr>
        <w:t xml:space="preserve">since 2012 </w:t>
      </w:r>
      <w:r w:rsidR="00176EEA">
        <w:rPr>
          <w:lang w:val="en-GB"/>
        </w:rPr>
        <w:t xml:space="preserve">management of </w:t>
      </w:r>
      <w:proofErr w:type="spellStart"/>
      <w:r w:rsidR="00176EEA">
        <w:rPr>
          <w:lang w:val="en-GB"/>
        </w:rPr>
        <w:t>Kaindy</w:t>
      </w:r>
      <w:proofErr w:type="spellEnd"/>
      <w:r w:rsidR="00176EEA">
        <w:rPr>
          <w:lang w:val="en-GB"/>
        </w:rPr>
        <w:t xml:space="preserve"> Kant started building better relations with farmers promoting cooperation scheme with fixed prices for </w:t>
      </w:r>
      <w:r w:rsidR="00413EB3">
        <w:rPr>
          <w:lang w:val="en-GB"/>
        </w:rPr>
        <w:t xml:space="preserve">tonnage, support models for </w:t>
      </w:r>
      <w:r w:rsidR="00D43DC3">
        <w:rPr>
          <w:lang w:val="en-GB"/>
        </w:rPr>
        <w:t>agro-</w:t>
      </w:r>
      <w:r w:rsidR="00176EEA">
        <w:rPr>
          <w:lang w:val="en-GB"/>
        </w:rPr>
        <w:t xml:space="preserve">technological </w:t>
      </w:r>
      <w:r w:rsidR="003438B9">
        <w:rPr>
          <w:lang w:val="en-GB"/>
        </w:rPr>
        <w:t>innovations, and mechanization of cultivations to increase yield</w:t>
      </w:r>
      <w:r w:rsidR="00D43DC3">
        <w:rPr>
          <w:lang w:val="en-GB"/>
        </w:rPr>
        <w:t xml:space="preserve"> of farmers</w:t>
      </w:r>
      <w:r w:rsidR="003438B9">
        <w:rPr>
          <w:lang w:val="en-GB"/>
        </w:rPr>
        <w:t xml:space="preserve">. </w:t>
      </w:r>
      <w:r w:rsidR="00395BA0">
        <w:rPr>
          <w:lang w:val="en-GB"/>
        </w:rPr>
        <w:t>2015 and 2016 was crucial years for the sugar sector. In 2015, many farmers understood that growing sugar beet would have guaranteed sale of their product with fixed price comparatively to many other crops where the price fluctuation is too high and unpredictable.</w:t>
      </w:r>
      <w:r w:rsidR="00D43DC3">
        <w:rPr>
          <w:lang w:val="en-GB"/>
        </w:rPr>
        <w:t xml:space="preserve"> Moreover, in 2014 after Kyrgyzstan entered EAEU, many farmers grew various vegetables and could not return on their investments because they were not able to sell products in EAEU market, as politicians promised (non-tariff barriers became more tough and complicated due to the lack of testing laboratories as one of main requirements of technical regulations). </w:t>
      </w:r>
      <w:r w:rsidR="00395BA0">
        <w:rPr>
          <w:lang w:val="en-GB"/>
        </w:rPr>
        <w:t>Therefore, sowing area</w:t>
      </w:r>
      <w:r w:rsidR="00261928">
        <w:rPr>
          <w:lang w:val="en-GB"/>
        </w:rPr>
        <w:t xml:space="preserve"> under sugar beet</w:t>
      </w:r>
      <w:r w:rsidR="00395BA0">
        <w:rPr>
          <w:lang w:val="en-GB"/>
        </w:rPr>
        <w:t xml:space="preserve"> in 2016 </w:t>
      </w:r>
      <w:r w:rsidR="00D43DC3">
        <w:rPr>
          <w:lang w:val="en-GB"/>
        </w:rPr>
        <w:t>had become</w:t>
      </w:r>
      <w:r w:rsidR="00395BA0">
        <w:rPr>
          <w:lang w:val="en-GB"/>
        </w:rPr>
        <w:t xml:space="preserve"> </w:t>
      </w:r>
      <w:r w:rsidR="00261928">
        <w:rPr>
          <w:lang w:val="en-GB"/>
        </w:rPr>
        <w:t>3</w:t>
      </w:r>
      <w:r w:rsidR="00395BA0">
        <w:rPr>
          <w:lang w:val="en-GB"/>
        </w:rPr>
        <w:t xml:space="preserve"> times larger than in 2015. However, new problems have been generated.</w:t>
      </w:r>
    </w:p>
    <w:p w:rsidR="001A2427" w:rsidRDefault="001A2427" w:rsidP="001328A8">
      <w:pPr>
        <w:rPr>
          <w:lang w:val="en-GB"/>
        </w:rPr>
      </w:pPr>
      <w:r>
        <w:rPr>
          <w:noProof/>
        </w:rPr>
        <w:drawing>
          <wp:inline distT="0" distB="0" distL="0" distR="0" wp14:anchorId="74507002" wp14:editId="4CE5E34E">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28A8" w:rsidRDefault="00B9380E" w:rsidP="002D73BD">
      <w:pPr>
        <w:pStyle w:val="Heading2"/>
        <w:rPr>
          <w:lang w:val="en-GB"/>
        </w:rPr>
      </w:pPr>
      <w:bookmarkStart w:id="47" w:name="_Toc481505447"/>
      <w:r>
        <w:rPr>
          <w:lang w:val="en-GB"/>
        </w:rPr>
        <w:t xml:space="preserve">Problems of </w:t>
      </w:r>
      <w:r w:rsidR="001328A8" w:rsidRPr="0061796D">
        <w:rPr>
          <w:lang w:val="en-GB"/>
        </w:rPr>
        <w:t>last season</w:t>
      </w:r>
      <w:bookmarkEnd w:id="47"/>
      <w:r>
        <w:rPr>
          <w:lang w:val="en-GB"/>
        </w:rPr>
        <w:t xml:space="preserve">s: </w:t>
      </w:r>
    </w:p>
    <w:p w:rsidR="003A1600" w:rsidRDefault="00B9380E" w:rsidP="00B9380E">
      <w:r>
        <w:t xml:space="preserve">Since sugar sector of Kyrgyzstan took a new path of development, one of strategic and main goals was to increase the primary production. For the last few years, except for 2016, there was a huge gap of sugar beet for processing. Only 1/3-1/2 part of capacity of sugar plant has been used, burdening possibility to make additional profit and consequently do necessary investments into further development. Nevertheless, </w:t>
      </w:r>
      <w:r w:rsidR="003A1600">
        <w:t xml:space="preserve">sugar plant as an aggregator of the value chain started working on </w:t>
      </w:r>
      <w:r w:rsidR="003A1600">
        <w:lastRenderedPageBreak/>
        <w:t xml:space="preserve">production increase together with its partners. </w:t>
      </w:r>
      <w:r>
        <w:t xml:space="preserve">  </w:t>
      </w:r>
      <w:r w:rsidR="003A1600">
        <w:t xml:space="preserve">But, there were a number of problems in the period of 2012-2015, majority of which has to get solved: </w:t>
      </w:r>
    </w:p>
    <w:p w:rsidR="00B9380E" w:rsidRDefault="003A1600" w:rsidP="003A1600">
      <w:pPr>
        <w:pStyle w:val="ListParagraph"/>
        <w:numPr>
          <w:ilvl w:val="0"/>
          <w:numId w:val="14"/>
        </w:numPr>
        <w:rPr>
          <w:lang w:val="en-GB" w:eastAsia="ru-RU"/>
        </w:rPr>
      </w:pPr>
      <w:r>
        <w:rPr>
          <w:lang w:val="en-GB" w:eastAsia="ru-RU"/>
        </w:rPr>
        <w:t>Limited number of farmers who were interested in growing sugar beet (most of them were small) that was effect  of;</w:t>
      </w:r>
    </w:p>
    <w:p w:rsidR="003A1600" w:rsidRDefault="003A1600" w:rsidP="003A1600">
      <w:pPr>
        <w:pStyle w:val="ListParagraph"/>
        <w:numPr>
          <w:ilvl w:val="1"/>
          <w:numId w:val="14"/>
        </w:numPr>
        <w:rPr>
          <w:lang w:val="en-GB" w:eastAsia="ru-RU"/>
        </w:rPr>
      </w:pPr>
      <w:r>
        <w:rPr>
          <w:lang w:val="en-GB" w:eastAsia="ru-RU"/>
        </w:rPr>
        <w:t>In some regions of Chui Oblasts, no access to right mechanization;</w:t>
      </w:r>
    </w:p>
    <w:p w:rsidR="001125F4" w:rsidRDefault="001125F4" w:rsidP="003A1600">
      <w:pPr>
        <w:pStyle w:val="ListParagraph"/>
        <w:numPr>
          <w:ilvl w:val="1"/>
          <w:numId w:val="14"/>
        </w:numPr>
        <w:rPr>
          <w:lang w:val="en-GB" w:eastAsia="ru-RU"/>
        </w:rPr>
      </w:pPr>
      <w:r>
        <w:rPr>
          <w:lang w:val="en-GB" w:eastAsia="ru-RU"/>
        </w:rPr>
        <w:t>Negative experience of cooperation with sugar plant in the past;</w:t>
      </w:r>
    </w:p>
    <w:p w:rsidR="003A1600" w:rsidRDefault="001125F4" w:rsidP="003A1600">
      <w:pPr>
        <w:pStyle w:val="ListParagraph"/>
        <w:numPr>
          <w:ilvl w:val="1"/>
          <w:numId w:val="14"/>
        </w:numPr>
        <w:rPr>
          <w:lang w:val="en-GB" w:eastAsia="ru-RU"/>
        </w:rPr>
      </w:pPr>
      <w:r>
        <w:rPr>
          <w:lang w:val="en-GB" w:eastAsia="ru-RU"/>
        </w:rPr>
        <w:t xml:space="preserve"> </w:t>
      </w:r>
    </w:p>
    <w:p w:rsidR="003A1600" w:rsidRDefault="003A1600" w:rsidP="001125F4">
      <w:pPr>
        <w:pStyle w:val="ListParagraph"/>
        <w:numPr>
          <w:ilvl w:val="0"/>
          <w:numId w:val="14"/>
        </w:numPr>
        <w:rPr>
          <w:lang w:val="en-GB" w:eastAsia="ru-RU"/>
        </w:rPr>
      </w:pPr>
      <w:r>
        <w:rPr>
          <w:lang w:val="en-GB" w:eastAsia="ru-RU"/>
        </w:rPr>
        <w:t>Lack of knowledge about</w:t>
      </w:r>
      <w:r w:rsidR="001125F4">
        <w:rPr>
          <w:lang w:val="en-GB" w:eastAsia="ru-RU"/>
        </w:rPr>
        <w:t xml:space="preserve"> growing sugar beet (norms of planting, irrigation periods, finding mechanization, doze of plant protection products, etc.);</w:t>
      </w:r>
    </w:p>
    <w:p w:rsidR="001125F4" w:rsidRDefault="001125F4" w:rsidP="001125F4">
      <w:pPr>
        <w:pStyle w:val="ListParagraph"/>
        <w:numPr>
          <w:ilvl w:val="0"/>
          <w:numId w:val="14"/>
        </w:numPr>
        <w:rPr>
          <w:lang w:val="en-GB" w:eastAsia="ru-RU"/>
        </w:rPr>
      </w:pPr>
      <w:r>
        <w:rPr>
          <w:lang w:val="en-GB" w:eastAsia="ru-RU"/>
        </w:rPr>
        <w:t>Poor options of and limited access to plant protection products, fertilizers, herbicides, etc.;</w:t>
      </w:r>
    </w:p>
    <w:p w:rsidR="001125F4" w:rsidRDefault="001125F4" w:rsidP="001125F4">
      <w:pPr>
        <w:pStyle w:val="ListParagraph"/>
        <w:numPr>
          <w:ilvl w:val="0"/>
          <w:numId w:val="14"/>
        </w:numPr>
        <w:rPr>
          <w:lang w:val="en-GB" w:eastAsia="ru-RU"/>
        </w:rPr>
      </w:pPr>
      <w:r>
        <w:rPr>
          <w:lang w:val="en-GB" w:eastAsia="ru-RU"/>
        </w:rPr>
        <w:t>Lack of finance in high seasons when resources were needed.</w:t>
      </w:r>
    </w:p>
    <w:p w:rsidR="001125F4" w:rsidRPr="001125F4" w:rsidRDefault="001125F4" w:rsidP="001125F4">
      <w:pPr>
        <w:rPr>
          <w:lang w:val="en-GB" w:eastAsia="ru-RU"/>
        </w:rPr>
      </w:pPr>
      <w:r>
        <w:rPr>
          <w:lang w:val="en-GB" w:eastAsia="ru-RU"/>
        </w:rPr>
        <w:t xml:space="preserve">Coping with a huge portion of above stated problems, 2016 became a crucial year for further development of sugar sector since many farmers had believed in a cooperation system with sugar plant that fixed price is guaranteed for their product, </w:t>
      </w:r>
      <w:r w:rsidR="00651929">
        <w:rPr>
          <w:lang w:val="en-GB" w:eastAsia="ru-RU"/>
        </w:rPr>
        <w:t xml:space="preserve">farmers who invested in production and received paybacks played significant role in creation of more and more farmers interest. In addition, relatively bigger (middle sized) farmers started purchasing necessary equipment and serving neighbours; special sugar beet (micro) loans have been presented and quality and quantity of plant protection products have been increased. As a result, total area of plantation </w:t>
      </w:r>
      <w:r w:rsidR="004A5B8D">
        <w:rPr>
          <w:lang w:val="en-GB" w:eastAsia="ru-RU"/>
        </w:rPr>
        <w:t>was induced for 3 times and harvested total yield was 710 thousand tons (2 times greater than optimum capacity of sugar plant and increase of over 350% in comparison to 2015), but</w:t>
      </w:r>
      <w:r w:rsidR="001D56F6">
        <w:rPr>
          <w:lang w:val="en-GB" w:eastAsia="ru-RU"/>
        </w:rPr>
        <w:t xml:space="preserve"> new problems occurred: </w:t>
      </w:r>
    </w:p>
    <w:p w:rsidR="00395BA0" w:rsidRPr="00395BA0" w:rsidRDefault="00395BA0" w:rsidP="00395BA0">
      <w:pPr>
        <w:pStyle w:val="ListParagraph"/>
        <w:numPr>
          <w:ilvl w:val="0"/>
          <w:numId w:val="6"/>
        </w:numPr>
        <w:rPr>
          <w:u w:val="single"/>
          <w:lang w:val="en-GB"/>
        </w:rPr>
      </w:pPr>
      <w:r>
        <w:rPr>
          <w:lang w:val="en-GB"/>
        </w:rPr>
        <w:t>Due to lack of thorough planning of seed distribution and permissibility of sowing hybrids from third parties, sowing area was bigger than expected;</w:t>
      </w:r>
    </w:p>
    <w:p w:rsidR="00395BA0" w:rsidRPr="00791FC2" w:rsidRDefault="00395BA0" w:rsidP="00395BA0">
      <w:pPr>
        <w:pStyle w:val="ListParagraph"/>
        <w:numPr>
          <w:ilvl w:val="0"/>
          <w:numId w:val="6"/>
        </w:numPr>
        <w:rPr>
          <w:u w:val="single"/>
          <w:lang w:val="en-GB"/>
        </w:rPr>
      </w:pPr>
      <w:r>
        <w:rPr>
          <w:lang w:val="en-GB"/>
        </w:rPr>
        <w:t xml:space="preserve">Weather conditions (level of humidity in spring and massive rain falls in summer) allowed sprouting 100% of all planted seeds (usually 5-10% </w:t>
      </w:r>
      <w:r w:rsidR="00791FC2">
        <w:rPr>
          <w:lang w:val="en-GB"/>
        </w:rPr>
        <w:t>did not sprout properly);</w:t>
      </w:r>
    </w:p>
    <w:p w:rsidR="00791FC2" w:rsidRPr="00791FC2" w:rsidRDefault="00791FC2" w:rsidP="00395BA0">
      <w:pPr>
        <w:pStyle w:val="ListParagraph"/>
        <w:numPr>
          <w:ilvl w:val="0"/>
          <w:numId w:val="6"/>
        </w:numPr>
        <w:rPr>
          <w:u w:val="single"/>
          <w:lang w:val="en-GB"/>
        </w:rPr>
      </w:pPr>
      <w:r>
        <w:rPr>
          <w:lang w:val="en-GB"/>
        </w:rPr>
        <w:t>Again because of weather conditions, the yield was increased from 3</w:t>
      </w:r>
      <w:r w:rsidR="001D56F6">
        <w:rPr>
          <w:lang w:val="en-GB"/>
        </w:rPr>
        <w:t>9</w:t>
      </w:r>
      <w:r>
        <w:rPr>
          <w:lang w:val="en-GB"/>
        </w:rPr>
        <w:t xml:space="preserve"> tons/ha in 2015 in average to about </w:t>
      </w:r>
      <w:r w:rsidR="001D56F6">
        <w:rPr>
          <w:lang w:val="en-GB"/>
        </w:rPr>
        <w:t>57.4</w:t>
      </w:r>
      <w:r>
        <w:rPr>
          <w:lang w:val="en-GB"/>
        </w:rPr>
        <w:t xml:space="preserve"> tons/ha in 2016;</w:t>
      </w:r>
    </w:p>
    <w:p w:rsidR="004A5B8D" w:rsidRPr="004A5B8D" w:rsidRDefault="00791FC2" w:rsidP="004A5B8D">
      <w:pPr>
        <w:pStyle w:val="ListParagraph"/>
        <w:numPr>
          <w:ilvl w:val="0"/>
          <w:numId w:val="6"/>
        </w:numPr>
        <w:rPr>
          <w:u w:val="single"/>
          <w:lang w:val="en-GB"/>
        </w:rPr>
      </w:pPr>
      <w:r>
        <w:rPr>
          <w:lang w:val="en-GB"/>
        </w:rPr>
        <w:t>Due to lack of mechanism to regulate amounts of suga</w:t>
      </w:r>
      <w:r w:rsidR="001D56F6">
        <w:rPr>
          <w:lang w:val="en-GB"/>
        </w:rPr>
        <w:t>r beet supply nor delivery time</w:t>
      </w:r>
      <w:r>
        <w:rPr>
          <w:lang w:val="en-GB"/>
        </w:rPr>
        <w:t xml:space="preserve"> by collection points according to their optimum capacity, long-lined queues of suppliers occurred that brought some complains with escalations of conflict in places;</w:t>
      </w:r>
    </w:p>
    <w:p w:rsidR="004A5B8D" w:rsidRDefault="004A5B8D" w:rsidP="004A5B8D">
      <w:pPr>
        <w:rPr>
          <w:lang w:val="en-GB"/>
        </w:rPr>
      </w:pPr>
      <w:r>
        <w:rPr>
          <w:lang w:val="en-GB"/>
        </w:rPr>
        <w:t>However, sugar plant “</w:t>
      </w:r>
      <w:proofErr w:type="spellStart"/>
      <w:r>
        <w:rPr>
          <w:lang w:val="en-GB"/>
        </w:rPr>
        <w:t>Kaindy</w:t>
      </w:r>
      <w:proofErr w:type="spellEnd"/>
      <w:r>
        <w:rPr>
          <w:lang w:val="en-GB"/>
        </w:rPr>
        <w:t>-Kant” could cope with occurred problems and accept</w:t>
      </w:r>
      <w:r w:rsidR="002C15F7">
        <w:rPr>
          <w:lang w:val="en-GB"/>
        </w:rPr>
        <w:t xml:space="preserve">ed all 710 thousand tons (in gross) of sugar beet to save farmers’ attention in future and 65 thousand tons of sugar beet had been sold to Kazakhstan for lower price than accepted from farmers. Except for it, sugar plant had to prolong processing period until the end of February of 2017, having losses starting from January. </w:t>
      </w:r>
    </w:p>
    <w:tbl>
      <w:tblPr>
        <w:tblStyle w:val="TableGrid"/>
        <w:tblW w:w="0" w:type="auto"/>
        <w:tblLook w:val="04A0" w:firstRow="1" w:lastRow="0" w:firstColumn="1" w:lastColumn="0" w:noHBand="0" w:noVBand="1"/>
      </w:tblPr>
      <w:tblGrid>
        <w:gridCol w:w="9565"/>
      </w:tblGrid>
      <w:tr w:rsidR="002C15F7" w:rsidTr="002C15F7">
        <w:tc>
          <w:tcPr>
            <w:tcW w:w="9565" w:type="dxa"/>
          </w:tcPr>
          <w:p w:rsidR="002C15F7" w:rsidRDefault="002C15F7" w:rsidP="004A5B8D">
            <w:pPr>
              <w:rPr>
                <w:lang w:val="en-GB"/>
              </w:rPr>
            </w:pPr>
            <w:r>
              <w:rPr>
                <w:lang w:val="en-GB"/>
              </w:rPr>
              <w:t>NOTE: 557 thousand tons (</w:t>
            </w:r>
            <w:proofErr w:type="spellStart"/>
            <w:r>
              <w:rPr>
                <w:lang w:val="en-GB"/>
              </w:rPr>
              <w:t>netto</w:t>
            </w:r>
            <w:proofErr w:type="spellEnd"/>
            <w:r>
              <w:rPr>
                <w:lang w:val="en-GB"/>
              </w:rPr>
              <w:t xml:space="preserve">) of sugar beet was processed {710 thousand gross - (58k dirt percentage + 65K sold to KZ + 30K losses on storage and transportation) = 557K net). </w:t>
            </w:r>
          </w:p>
        </w:tc>
      </w:tr>
    </w:tbl>
    <w:p w:rsidR="001328A8" w:rsidRDefault="001328A8" w:rsidP="002D73BD">
      <w:pPr>
        <w:pStyle w:val="Heading2"/>
        <w:rPr>
          <w:lang w:val="en-GB"/>
        </w:rPr>
      </w:pPr>
      <w:bookmarkStart w:id="48" w:name="_Toc481505448"/>
      <w:r w:rsidRPr="0061796D">
        <w:rPr>
          <w:lang w:val="en-GB"/>
        </w:rPr>
        <w:t>Prices for sugar beet/ payment conditions</w:t>
      </w:r>
      <w:r w:rsidR="0028162D">
        <w:rPr>
          <w:lang w:val="en-GB"/>
        </w:rPr>
        <w:t xml:space="preserve">: </w:t>
      </w:r>
      <w:r w:rsidR="000D3B98">
        <w:rPr>
          <w:lang w:val="en-GB"/>
        </w:rPr>
        <w:br/>
      </w:r>
      <w:bookmarkEnd w:id="48"/>
      <w:r w:rsidR="0028162D">
        <w:rPr>
          <w:rFonts w:asciiTheme="minorHAnsi" w:eastAsiaTheme="minorHAnsi" w:hAnsiTheme="minorHAnsi" w:cstheme="minorBidi"/>
          <w:b w:val="0"/>
          <w:bCs w:val="0"/>
          <w:color w:val="auto"/>
          <w:sz w:val="22"/>
          <w:szCs w:val="22"/>
          <w:lang w:val="en-GB" w:eastAsia="en-US"/>
        </w:rPr>
        <w:t>Price for sugar beet is the subject of discussion with the State Agency on Antimonopoly Regulations under the Government of the Kyrgyz Republic. Usually, p</w:t>
      </w:r>
      <w:r w:rsidR="00A91140">
        <w:rPr>
          <w:rFonts w:asciiTheme="minorHAnsi" w:eastAsiaTheme="minorHAnsi" w:hAnsiTheme="minorHAnsi" w:cstheme="minorBidi"/>
          <w:b w:val="0"/>
          <w:bCs w:val="0"/>
          <w:color w:val="auto"/>
          <w:sz w:val="22"/>
          <w:szCs w:val="22"/>
          <w:lang w:val="en-GB" w:eastAsia="en-US"/>
        </w:rPr>
        <w:t>rice ranges from 3400 KGS to 350</w:t>
      </w:r>
      <w:r w:rsidR="0028162D">
        <w:rPr>
          <w:rFonts w:asciiTheme="minorHAnsi" w:eastAsiaTheme="minorHAnsi" w:hAnsiTheme="minorHAnsi" w:cstheme="minorBidi"/>
          <w:b w:val="0"/>
          <w:bCs w:val="0"/>
          <w:color w:val="auto"/>
          <w:sz w:val="22"/>
          <w:szCs w:val="22"/>
          <w:lang w:val="en-GB" w:eastAsia="en-US"/>
        </w:rPr>
        <w:t xml:space="preserve">0 KGS per ton depending on region of Chui oblast. </w:t>
      </w:r>
      <w:r w:rsidR="00A91140">
        <w:rPr>
          <w:rFonts w:asciiTheme="minorHAnsi" w:eastAsiaTheme="minorHAnsi" w:hAnsiTheme="minorHAnsi" w:cstheme="minorBidi"/>
          <w:b w:val="0"/>
          <w:bCs w:val="0"/>
          <w:color w:val="auto"/>
          <w:sz w:val="22"/>
          <w:szCs w:val="22"/>
          <w:lang w:val="en-GB" w:eastAsia="en-US"/>
        </w:rPr>
        <w:t xml:space="preserve">Regions such as </w:t>
      </w:r>
      <w:proofErr w:type="spellStart"/>
      <w:r w:rsidR="00A91140">
        <w:rPr>
          <w:rFonts w:asciiTheme="minorHAnsi" w:eastAsiaTheme="minorHAnsi" w:hAnsiTheme="minorHAnsi" w:cstheme="minorBidi"/>
          <w:b w:val="0"/>
          <w:bCs w:val="0"/>
          <w:color w:val="auto"/>
          <w:sz w:val="22"/>
          <w:szCs w:val="22"/>
          <w:lang w:val="en-GB" w:eastAsia="en-US"/>
        </w:rPr>
        <w:t>Kemin</w:t>
      </w:r>
      <w:proofErr w:type="spellEnd"/>
      <w:r w:rsidR="00A91140">
        <w:rPr>
          <w:rFonts w:asciiTheme="minorHAnsi" w:eastAsiaTheme="minorHAnsi" w:hAnsiTheme="minorHAnsi" w:cstheme="minorBidi"/>
          <w:b w:val="0"/>
          <w:bCs w:val="0"/>
          <w:color w:val="auto"/>
          <w:sz w:val="22"/>
          <w:szCs w:val="22"/>
          <w:lang w:val="en-GB" w:eastAsia="en-US"/>
        </w:rPr>
        <w:t xml:space="preserve"> and </w:t>
      </w:r>
      <w:proofErr w:type="spellStart"/>
      <w:r w:rsidR="00A91140">
        <w:rPr>
          <w:rFonts w:asciiTheme="minorHAnsi" w:eastAsiaTheme="minorHAnsi" w:hAnsiTheme="minorHAnsi" w:cstheme="minorBidi"/>
          <w:b w:val="0"/>
          <w:bCs w:val="0"/>
          <w:color w:val="auto"/>
          <w:sz w:val="22"/>
          <w:szCs w:val="22"/>
          <w:lang w:val="en-GB" w:eastAsia="en-US"/>
        </w:rPr>
        <w:t>Tokmok</w:t>
      </w:r>
      <w:proofErr w:type="spellEnd"/>
      <w:r w:rsidR="00A91140">
        <w:rPr>
          <w:rFonts w:asciiTheme="minorHAnsi" w:eastAsiaTheme="minorHAnsi" w:hAnsiTheme="minorHAnsi" w:cstheme="minorBidi"/>
          <w:b w:val="0"/>
          <w:bCs w:val="0"/>
          <w:color w:val="auto"/>
          <w:sz w:val="22"/>
          <w:szCs w:val="22"/>
          <w:lang w:val="en-GB" w:eastAsia="en-US"/>
        </w:rPr>
        <w:t xml:space="preserve"> received 3500 KGS per ton and 77 kg of sugar as barter for 1 ton of beet. Regions like </w:t>
      </w:r>
      <w:proofErr w:type="spellStart"/>
      <w:r w:rsidR="00A91140">
        <w:rPr>
          <w:rFonts w:asciiTheme="minorHAnsi" w:eastAsiaTheme="minorHAnsi" w:hAnsiTheme="minorHAnsi" w:cstheme="minorBidi"/>
          <w:b w:val="0"/>
          <w:bCs w:val="0"/>
          <w:color w:val="auto"/>
          <w:sz w:val="22"/>
          <w:szCs w:val="22"/>
          <w:lang w:val="en-GB" w:eastAsia="en-US"/>
        </w:rPr>
        <w:t>Sokuluk</w:t>
      </w:r>
      <w:proofErr w:type="spellEnd"/>
      <w:r w:rsidR="00A91140">
        <w:rPr>
          <w:rFonts w:asciiTheme="minorHAnsi" w:eastAsiaTheme="minorHAnsi" w:hAnsiTheme="minorHAnsi" w:cstheme="minorBidi"/>
          <w:b w:val="0"/>
          <w:bCs w:val="0"/>
          <w:color w:val="auto"/>
          <w:sz w:val="22"/>
          <w:szCs w:val="22"/>
          <w:lang w:val="en-GB" w:eastAsia="en-US"/>
        </w:rPr>
        <w:t xml:space="preserve"> and </w:t>
      </w:r>
      <w:proofErr w:type="spellStart"/>
      <w:r w:rsidR="00A91140">
        <w:rPr>
          <w:rFonts w:asciiTheme="minorHAnsi" w:eastAsiaTheme="minorHAnsi" w:hAnsiTheme="minorHAnsi" w:cstheme="minorBidi"/>
          <w:b w:val="0"/>
          <w:bCs w:val="0"/>
          <w:color w:val="auto"/>
          <w:sz w:val="22"/>
          <w:szCs w:val="22"/>
          <w:lang w:val="en-GB" w:eastAsia="en-US"/>
        </w:rPr>
        <w:t>Panfilov</w:t>
      </w:r>
      <w:proofErr w:type="spellEnd"/>
      <w:r w:rsidR="00A91140">
        <w:rPr>
          <w:rFonts w:asciiTheme="minorHAnsi" w:eastAsiaTheme="minorHAnsi" w:hAnsiTheme="minorHAnsi" w:cstheme="minorBidi"/>
          <w:b w:val="0"/>
          <w:bCs w:val="0"/>
          <w:color w:val="auto"/>
          <w:sz w:val="22"/>
          <w:szCs w:val="22"/>
          <w:lang w:val="en-GB" w:eastAsia="en-US"/>
        </w:rPr>
        <w:t xml:space="preserve"> received 3400 KGS per ton and 76 kg of sugar for the delivered 1 ton of beet. </w:t>
      </w:r>
    </w:p>
    <w:p w:rsidR="0028162D" w:rsidRDefault="0028162D" w:rsidP="0028162D">
      <w:pPr>
        <w:rPr>
          <w:lang w:val="en-GB"/>
        </w:rPr>
      </w:pPr>
    </w:p>
    <w:p w:rsidR="001328A8" w:rsidRDefault="000D3B98" w:rsidP="00A91140">
      <w:pPr>
        <w:rPr>
          <w:lang w:val="en-GB"/>
        </w:rPr>
      </w:pPr>
      <w:r w:rsidRPr="0028162D">
        <w:rPr>
          <w:lang w:val="en-GB"/>
        </w:rPr>
        <w:lastRenderedPageBreak/>
        <w:t xml:space="preserve">For supplied </w:t>
      </w:r>
      <w:r w:rsidR="0028162D" w:rsidRPr="0028162D">
        <w:rPr>
          <w:lang w:val="en-GB"/>
        </w:rPr>
        <w:t>beet</w:t>
      </w:r>
      <w:r w:rsidRPr="0028162D">
        <w:rPr>
          <w:lang w:val="en-GB"/>
        </w:rPr>
        <w:t xml:space="preserve">, farmers get payment </w:t>
      </w:r>
      <w:r w:rsidR="001328A8" w:rsidRPr="0028162D">
        <w:rPr>
          <w:lang w:val="en-GB"/>
        </w:rPr>
        <w:t xml:space="preserve">50% </w:t>
      </w:r>
      <w:r w:rsidRPr="0028162D">
        <w:rPr>
          <w:lang w:val="en-GB"/>
        </w:rPr>
        <w:t xml:space="preserve">cash out of </w:t>
      </w:r>
      <w:r w:rsidR="0028162D">
        <w:rPr>
          <w:lang w:val="en-GB"/>
        </w:rPr>
        <w:t>the total bee</w:t>
      </w:r>
      <w:r w:rsidR="001328A8" w:rsidRPr="0028162D">
        <w:rPr>
          <w:lang w:val="en-GB"/>
        </w:rPr>
        <w:t>t</w:t>
      </w:r>
      <w:r w:rsidRPr="0028162D">
        <w:rPr>
          <w:lang w:val="en-GB"/>
        </w:rPr>
        <w:t xml:space="preserve"> cost. Depending on farmers’ wish, payment is made by cash and/or </w:t>
      </w:r>
      <w:r w:rsidR="0028162D">
        <w:rPr>
          <w:lang w:val="en-GB"/>
        </w:rPr>
        <w:t xml:space="preserve">via </w:t>
      </w:r>
      <w:r w:rsidRPr="0028162D">
        <w:rPr>
          <w:lang w:val="en-GB"/>
        </w:rPr>
        <w:t>bank transfer</w:t>
      </w:r>
      <w:r w:rsidR="0028162D">
        <w:rPr>
          <w:lang w:val="en-GB"/>
        </w:rPr>
        <w:t>s</w:t>
      </w:r>
      <w:r w:rsidRPr="0028162D">
        <w:rPr>
          <w:lang w:val="en-GB"/>
        </w:rPr>
        <w:t>. Usually, bank transfer</w:t>
      </w:r>
      <w:r w:rsidR="0028162D">
        <w:rPr>
          <w:lang w:val="en-GB"/>
        </w:rPr>
        <w:t>s take</w:t>
      </w:r>
      <w:r w:rsidRPr="0028162D">
        <w:rPr>
          <w:lang w:val="en-GB"/>
        </w:rPr>
        <w:t xml:space="preserve"> more time while </w:t>
      </w:r>
      <w:r w:rsidR="0028162D">
        <w:rPr>
          <w:lang w:val="en-GB"/>
        </w:rPr>
        <w:t>farmers need</w:t>
      </w:r>
      <w:r w:rsidRPr="0028162D">
        <w:rPr>
          <w:lang w:val="en-GB"/>
        </w:rPr>
        <w:t xml:space="preserve"> urgent finances to </w:t>
      </w:r>
      <w:proofErr w:type="spellStart"/>
      <w:r w:rsidRPr="0028162D">
        <w:rPr>
          <w:lang w:val="en-GB"/>
        </w:rPr>
        <w:t>payback</w:t>
      </w:r>
      <w:proofErr w:type="spellEnd"/>
      <w:r w:rsidRPr="0028162D">
        <w:rPr>
          <w:lang w:val="en-GB"/>
        </w:rPr>
        <w:t xml:space="preserve"> loans, pay for field wo</w:t>
      </w:r>
      <w:r w:rsidR="00A91140">
        <w:rPr>
          <w:lang w:val="en-GB"/>
        </w:rPr>
        <w:t>rkers, machinery services, etc. T</w:t>
      </w:r>
      <w:r w:rsidRPr="0028162D">
        <w:rPr>
          <w:lang w:val="en-GB"/>
        </w:rPr>
        <w:t xml:space="preserve">herefore they prefer cash payment instead. </w:t>
      </w:r>
      <w:r w:rsidR="00A91140">
        <w:rPr>
          <w:lang w:val="en-GB"/>
        </w:rPr>
        <w:t xml:space="preserve">And, </w:t>
      </w:r>
      <w:r w:rsidR="001328A8">
        <w:rPr>
          <w:lang w:val="en-GB"/>
        </w:rPr>
        <w:t xml:space="preserve">50% </w:t>
      </w:r>
      <w:r w:rsidR="00A91140">
        <w:rPr>
          <w:lang w:val="en-GB"/>
        </w:rPr>
        <w:t>is paid by</w:t>
      </w:r>
      <w:r w:rsidR="001328A8">
        <w:rPr>
          <w:lang w:val="en-GB"/>
        </w:rPr>
        <w:t xml:space="preserve"> sugar after the beet is processed (</w:t>
      </w:r>
      <w:r w:rsidR="00AD1C5E">
        <w:rPr>
          <w:lang w:val="en-GB"/>
        </w:rPr>
        <w:t xml:space="preserve">as soon </w:t>
      </w:r>
      <w:r w:rsidR="00A91140">
        <w:rPr>
          <w:lang w:val="en-GB"/>
        </w:rPr>
        <w:t>as sugar plant starts processing</w:t>
      </w:r>
      <w:r w:rsidR="00AD1C5E">
        <w:rPr>
          <w:lang w:val="en-GB"/>
        </w:rPr>
        <w:t xml:space="preserve">). </w:t>
      </w:r>
    </w:p>
    <w:p w:rsidR="001328A8" w:rsidRDefault="001328A8" w:rsidP="001328A8">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 xml:space="preserve">Conclusion: The contractual relations between processor and supplier do not ensure a reasonable planning for both sides. The plant does not have a guaranteed supply but has the liability to buy or process all produced sugar beet. In years with very high yields this responsibility of the company is very expensive and almost impossible to keep. Better risk sharing is needed. </w:t>
      </w:r>
      <w:r>
        <w:rPr>
          <w:lang w:val="en-GB"/>
        </w:rPr>
        <w:br/>
        <w:t xml:space="preserve">Sugar beet producers do already carry a part of the risk of changing prices for sugar - they receive “sugar” but not cash for about 50% of production. </w:t>
      </w:r>
    </w:p>
    <w:p w:rsidR="00E01640" w:rsidRPr="00E01640" w:rsidRDefault="00E01640" w:rsidP="002D73BD">
      <w:pPr>
        <w:pStyle w:val="Heading2"/>
      </w:pPr>
      <w:bookmarkStart w:id="49" w:name="_Toc481505449"/>
      <w:r w:rsidRPr="00E01640">
        <w:t xml:space="preserve">2017 conditions / contract: </w:t>
      </w:r>
      <w:bookmarkEnd w:id="49"/>
    </w:p>
    <w:p w:rsidR="001328A8" w:rsidRDefault="00622FF7" w:rsidP="00622FF7">
      <w:r>
        <w:br/>
      </w:r>
      <w:r w:rsidR="00402D9C">
        <w:t>U</w:t>
      </w:r>
      <w:r>
        <w:t>p until</w:t>
      </w:r>
      <w:r w:rsidR="00402D9C">
        <w:t xml:space="preserve"> 2017 season, there were three separate contracts with farmers: 1) for supply of seed to farmers, 2)</w:t>
      </w:r>
      <w:r>
        <w:t xml:space="preserve"> cash payment for delivered sugar beet (50% of total cost), and 3) payment by sugar for delivered beet (50% of total cost). Because of problems occurred in 2016, m</w:t>
      </w:r>
      <w:r w:rsidR="00AD1C5E">
        <w:t>anagemen</w:t>
      </w:r>
      <w:r>
        <w:t>t of sugar plant decided to introduce</w:t>
      </w:r>
      <w:r w:rsidR="00AD1C5E">
        <w:t xml:space="preserve"> some quotas in 2017 season for sugar beet delivery </w:t>
      </w:r>
      <w:r w:rsidR="00F7371A">
        <w:t>w</w:t>
      </w:r>
      <w:r w:rsidR="00AD1C5E">
        <w:t xml:space="preserve">ith </w:t>
      </w:r>
      <w:r w:rsidR="00F7371A">
        <w:t>two separate contracts (for seed supply and beet delivery)</w:t>
      </w:r>
      <w:r w:rsidR="00AD1C5E">
        <w:t xml:space="preserve">: </w:t>
      </w:r>
    </w:p>
    <w:p w:rsidR="00AD1C5E" w:rsidRDefault="00AD1C5E" w:rsidP="00AD1C5E">
      <w:pPr>
        <w:pStyle w:val="ListParagraph"/>
        <w:numPr>
          <w:ilvl w:val="0"/>
          <w:numId w:val="8"/>
        </w:numPr>
        <w:spacing w:line="360" w:lineRule="auto"/>
      </w:pPr>
      <w:r>
        <w:t>Chui oblast was divided into zones according to territorial location of collection points and their capacities;</w:t>
      </w:r>
    </w:p>
    <w:p w:rsidR="00AD1C5E" w:rsidRDefault="00AD1C5E" w:rsidP="00AD1C5E">
      <w:pPr>
        <w:pStyle w:val="ListParagraph"/>
        <w:numPr>
          <w:ilvl w:val="0"/>
          <w:numId w:val="8"/>
        </w:numPr>
        <w:spacing w:line="360" w:lineRule="auto"/>
      </w:pPr>
      <w:r>
        <w:t>In divided zones, sowing areas were identified with the list of farmers taking into account the background of farmer, his effective cooperation with sugar plant, his previous supplies, etc.;</w:t>
      </w:r>
    </w:p>
    <w:p w:rsidR="00AD1C5E" w:rsidRDefault="00AD1C5E" w:rsidP="00AD1C5E">
      <w:pPr>
        <w:pStyle w:val="ListParagraph"/>
        <w:numPr>
          <w:ilvl w:val="0"/>
          <w:numId w:val="8"/>
        </w:numPr>
        <w:spacing w:line="360" w:lineRule="auto"/>
      </w:pPr>
      <w:r>
        <w:t xml:space="preserve">Sugar plant generated three scenarios of situation to estimate how much </w:t>
      </w:r>
      <w:proofErr w:type="spellStart"/>
      <w:r>
        <w:t>Kaindy</w:t>
      </w:r>
      <w:proofErr w:type="spellEnd"/>
      <w:r>
        <w:t xml:space="preserve"> Kant is able to process together with </w:t>
      </w:r>
      <w:proofErr w:type="spellStart"/>
      <w:r>
        <w:t>Koshoi</w:t>
      </w:r>
      <w:proofErr w:type="spellEnd"/>
      <w:r>
        <w:t xml:space="preserve"> which is currently under reconstruction. Based on this, sugar plant ordered beet hybrids from KWS (German) and </w:t>
      </w:r>
      <w:proofErr w:type="spellStart"/>
      <w:r>
        <w:t>Florimond</w:t>
      </w:r>
      <w:proofErr w:type="spellEnd"/>
      <w:r>
        <w:t xml:space="preserve"> </w:t>
      </w:r>
      <w:proofErr w:type="spellStart"/>
      <w:r>
        <w:t>D</w:t>
      </w:r>
      <w:r w:rsidRPr="00AD1C5E">
        <w:t>esprez</w:t>
      </w:r>
      <w:proofErr w:type="spellEnd"/>
      <w:r>
        <w:t xml:space="preserve"> (French) for 16 thousand hectares;</w:t>
      </w:r>
    </w:p>
    <w:p w:rsidR="00AD1C5E" w:rsidRDefault="00AD1C5E" w:rsidP="00AD1C5E">
      <w:pPr>
        <w:pStyle w:val="ListParagraph"/>
        <w:numPr>
          <w:ilvl w:val="0"/>
          <w:numId w:val="8"/>
        </w:numPr>
        <w:spacing w:line="360" w:lineRule="auto"/>
      </w:pPr>
      <w:r>
        <w:t>Seeds were sold for 100% prepayment (in previous years, farmers could pay after the harvest) by the contract of seed provision;</w:t>
      </w:r>
    </w:p>
    <w:p w:rsidR="00AD1C5E" w:rsidRDefault="00AD1C5E" w:rsidP="00AD1C5E">
      <w:pPr>
        <w:pStyle w:val="ListParagraph"/>
        <w:numPr>
          <w:ilvl w:val="0"/>
          <w:numId w:val="8"/>
        </w:numPr>
        <w:spacing w:line="360" w:lineRule="auto"/>
      </w:pPr>
      <w:r>
        <w:t>Sugar plant sta</w:t>
      </w:r>
      <w:r w:rsidR="00E01640">
        <w:t>rted signing beet supply contract with farmers (most likely, it will</w:t>
      </w:r>
      <w:r>
        <w:t xml:space="preserve"> last until farmers supply </w:t>
      </w:r>
      <w:r w:rsidR="00E01640">
        <w:t xml:space="preserve">beet in autumn). One of the main and important part of 2017 contract is sugar plant will accept sugar beet only from those farmers who signed seed provision contracts (in previous years, everyone who brings beet could sign supply contract at delivery time and get payment). But, how sugar plant will identify if farmer brought sugar beet grown from only KWS and/or </w:t>
      </w:r>
      <w:proofErr w:type="spellStart"/>
      <w:r w:rsidR="00E01640">
        <w:t>Florimond</w:t>
      </w:r>
      <w:proofErr w:type="spellEnd"/>
      <w:r w:rsidR="00E01640">
        <w:t xml:space="preserve"> </w:t>
      </w:r>
      <w:proofErr w:type="gramStart"/>
      <w:r w:rsidR="00E01640">
        <w:t>seeds,</w:t>
      </w:r>
      <w:proofErr w:type="gramEnd"/>
      <w:r w:rsidR="00E01640">
        <w:t xml:space="preserve"> is big question mark. </w:t>
      </w:r>
    </w:p>
    <w:p w:rsidR="00D95330" w:rsidRPr="00622FF7" w:rsidRDefault="00D95330" w:rsidP="00622FF7">
      <w:pPr>
        <w:sectPr w:rsidR="00D95330" w:rsidRPr="00622FF7" w:rsidSect="005933DA">
          <w:pgSz w:w="11900" w:h="16840"/>
          <w:pgMar w:top="1134" w:right="850" w:bottom="1134" w:left="1701" w:header="708" w:footer="379" w:gutter="0"/>
          <w:cols w:space="708"/>
          <w:docGrid w:linePitch="360"/>
        </w:sectPr>
      </w:pPr>
    </w:p>
    <w:p w:rsidR="005933DA" w:rsidRPr="00E07E1F" w:rsidRDefault="00EF52DB" w:rsidP="00A33B1B">
      <w:pPr>
        <w:pStyle w:val="Heading1"/>
      </w:pPr>
      <w:bookmarkStart w:id="50" w:name="_Toc448351202"/>
      <w:bookmarkStart w:id="51" w:name="_Toc481505450"/>
      <w:r>
        <w:lastRenderedPageBreak/>
        <w:t>Value added Chain</w:t>
      </w:r>
      <w:r w:rsidRPr="00EF52DB">
        <w:t xml:space="preserve"> «</w:t>
      </w:r>
      <w:r>
        <w:t>Sugar</w:t>
      </w:r>
      <w:r w:rsidR="005933DA" w:rsidRPr="00EF52DB">
        <w:t>»</w:t>
      </w:r>
      <w:bookmarkEnd w:id="50"/>
      <w:bookmarkEnd w:id="51"/>
      <w:r w:rsidR="00A33B1B">
        <w:rPr>
          <w:noProof/>
        </w:rPr>
        <w:t xml:space="preserve"> </w:t>
      </w:r>
      <w:r w:rsidR="00A33B1B">
        <w:rPr>
          <w:noProof/>
        </w:rPr>
        <w:drawing>
          <wp:inline distT="0" distB="0" distL="0" distR="0" wp14:anchorId="7A6B4A87" wp14:editId="01171468">
            <wp:extent cx="9439275" cy="586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ar Beet VAC Mapping_NEW.jpg"/>
                    <pic:cNvPicPr/>
                  </pic:nvPicPr>
                  <pic:blipFill>
                    <a:blip r:embed="rId16">
                      <a:extLst>
                        <a:ext uri="{28A0092B-C50C-407E-A947-70E740481C1C}">
                          <a14:useLocalDpi xmlns:a14="http://schemas.microsoft.com/office/drawing/2010/main" val="0"/>
                        </a:ext>
                      </a:extLst>
                    </a:blip>
                    <a:stretch>
                      <a:fillRect/>
                    </a:stretch>
                  </pic:blipFill>
                  <pic:spPr>
                    <a:xfrm>
                      <a:off x="0" y="0"/>
                      <a:ext cx="9444956" cy="5870931"/>
                    </a:xfrm>
                    <a:prstGeom prst="rect">
                      <a:avLst/>
                    </a:prstGeom>
                  </pic:spPr>
                </pic:pic>
              </a:graphicData>
            </a:graphic>
          </wp:inline>
        </w:drawing>
      </w:r>
    </w:p>
    <w:p w:rsidR="005933DA" w:rsidRPr="00362FDD" w:rsidRDefault="005933DA" w:rsidP="00362FDD">
      <w:pPr>
        <w:jc w:val="both"/>
        <w:sectPr w:rsidR="005933DA" w:rsidRPr="00362FDD" w:rsidSect="002A5424">
          <w:pgSz w:w="16840" w:h="11900" w:orient="landscape"/>
          <w:pgMar w:top="900" w:right="1134" w:bottom="850" w:left="1134" w:header="708" w:footer="379" w:gutter="0"/>
          <w:cols w:space="708"/>
          <w:docGrid w:linePitch="360"/>
        </w:sectPr>
      </w:pPr>
    </w:p>
    <w:p w:rsidR="00E01640" w:rsidRPr="00921FC8" w:rsidRDefault="00E01640" w:rsidP="002D73BD">
      <w:pPr>
        <w:pStyle w:val="Heading2"/>
        <w:rPr>
          <w:lang w:val="en-GB"/>
        </w:rPr>
      </w:pPr>
      <w:bookmarkStart w:id="52" w:name="_Toc481505451"/>
      <w:r w:rsidRPr="00921FC8">
        <w:rPr>
          <w:lang w:val="en-GB"/>
        </w:rPr>
        <w:lastRenderedPageBreak/>
        <w:t>Supply structure:</w:t>
      </w:r>
      <w:bookmarkEnd w:id="52"/>
      <w:r w:rsidRPr="00921FC8">
        <w:rPr>
          <w:lang w:val="en-GB"/>
        </w:rPr>
        <w:t xml:space="preserve"> </w:t>
      </w:r>
    </w:p>
    <w:p w:rsidR="00E01640" w:rsidRDefault="00E01640" w:rsidP="00E01640">
      <w:pPr>
        <w:rPr>
          <w:lang w:val="en-GB"/>
        </w:rPr>
      </w:pPr>
      <w:r w:rsidRPr="00921FC8">
        <w:rPr>
          <w:lang w:val="en-GB"/>
        </w:rPr>
        <w:t>T</w:t>
      </w:r>
      <w:r w:rsidR="00100B58">
        <w:rPr>
          <w:lang w:val="en-GB"/>
        </w:rPr>
        <w:t>he sugar plant had</w:t>
      </w:r>
      <w:r w:rsidRPr="00921FC8">
        <w:rPr>
          <w:lang w:val="en-GB"/>
        </w:rPr>
        <w:t xml:space="preserve"> 5</w:t>
      </w:r>
      <w:r w:rsidR="00100B58">
        <w:rPr>
          <w:lang w:val="en-GB"/>
        </w:rPr>
        <w:t>560</w:t>
      </w:r>
      <w:r w:rsidRPr="00921FC8">
        <w:rPr>
          <w:lang w:val="en-GB"/>
        </w:rPr>
        <w:t xml:space="preserve"> suppliers (farmers)</w:t>
      </w:r>
      <w:r w:rsidR="00100B58">
        <w:rPr>
          <w:lang w:val="en-GB"/>
        </w:rPr>
        <w:t xml:space="preserve"> in 2016</w:t>
      </w:r>
      <w:r w:rsidRPr="00921FC8">
        <w:rPr>
          <w:lang w:val="en-GB"/>
        </w:rPr>
        <w:t xml:space="preserve">. About </w:t>
      </w:r>
      <w:r w:rsidR="00053486">
        <w:rPr>
          <w:lang w:val="en-GB"/>
        </w:rPr>
        <w:t>52.9</w:t>
      </w:r>
      <w:r w:rsidRPr="00921FC8">
        <w:rPr>
          <w:lang w:val="en-GB"/>
        </w:rPr>
        <w:t xml:space="preserve">% of all raw </w:t>
      </w:r>
      <w:r w:rsidR="00100B58" w:rsidRPr="00921FC8">
        <w:rPr>
          <w:lang w:val="en-GB"/>
        </w:rPr>
        <w:t>materials</w:t>
      </w:r>
      <w:r w:rsidRPr="00921FC8">
        <w:rPr>
          <w:lang w:val="en-GB"/>
        </w:rPr>
        <w:t xml:space="preserve"> </w:t>
      </w:r>
      <w:r w:rsidR="00100B58">
        <w:rPr>
          <w:lang w:val="en-GB"/>
        </w:rPr>
        <w:t>were</w:t>
      </w:r>
      <w:r w:rsidRPr="00921FC8">
        <w:rPr>
          <w:lang w:val="en-GB"/>
        </w:rPr>
        <w:t xml:space="preserve"> supplied by </w:t>
      </w:r>
      <w:r w:rsidR="00053486">
        <w:rPr>
          <w:lang w:val="en-GB"/>
        </w:rPr>
        <w:t>7</w:t>
      </w:r>
      <w:r w:rsidRPr="00921FC8">
        <w:rPr>
          <w:lang w:val="en-GB"/>
        </w:rPr>
        <w:t xml:space="preserve">% of </w:t>
      </w:r>
      <w:r w:rsidR="00100B58">
        <w:rPr>
          <w:lang w:val="en-GB"/>
        </w:rPr>
        <w:t xml:space="preserve">big and medium sized </w:t>
      </w:r>
      <w:r w:rsidRPr="00921FC8">
        <w:rPr>
          <w:lang w:val="en-GB"/>
        </w:rPr>
        <w:t xml:space="preserve">suppliers and </w:t>
      </w:r>
      <w:r w:rsidR="00053486">
        <w:rPr>
          <w:lang w:val="en-GB"/>
        </w:rPr>
        <w:t>47.1</w:t>
      </w:r>
      <w:r w:rsidRPr="00921FC8">
        <w:rPr>
          <w:lang w:val="en-GB"/>
        </w:rPr>
        <w:t xml:space="preserve">% of raw material is supplied by </w:t>
      </w:r>
      <w:r w:rsidR="00053486">
        <w:rPr>
          <w:lang w:val="en-GB"/>
        </w:rPr>
        <w:t>93</w:t>
      </w:r>
      <w:r w:rsidRPr="00921FC8">
        <w:rPr>
          <w:lang w:val="en-GB"/>
        </w:rPr>
        <w:t>% of small scale producers.</w:t>
      </w:r>
    </w:p>
    <w:p w:rsidR="00053486" w:rsidRDefault="00053486" w:rsidP="00E01640">
      <w:pPr>
        <w:rPr>
          <w:lang w:val="en-GB"/>
        </w:rPr>
      </w:pPr>
      <w:r>
        <w:rPr>
          <w:noProof/>
        </w:rPr>
        <w:drawing>
          <wp:inline distT="0" distB="0" distL="0" distR="0" wp14:anchorId="00642093" wp14:editId="3851DF2A">
            <wp:extent cx="4572000" cy="27432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D1BE5F3" wp14:editId="62517A96">
            <wp:extent cx="4572000" cy="2706624"/>
            <wp:effectExtent l="0" t="0" r="19050" b="1778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01640" w:rsidRDefault="00E01640" w:rsidP="00E01640">
      <w:pPr>
        <w:rPr>
          <w:lang w:val="en-GB"/>
        </w:rPr>
      </w:pPr>
      <w:r w:rsidRPr="00921FC8">
        <w:rPr>
          <w:i/>
          <w:lang w:val="en-GB"/>
        </w:rPr>
        <w:t>Vision of the sugar processors:</w:t>
      </w:r>
      <w:r w:rsidRPr="00921FC8">
        <w:rPr>
          <w:lang w:val="en-GB"/>
        </w:rPr>
        <w:t xml:space="preserve"> Work exclusively with large scale suppliers – less problems, better cooperation, more mu</w:t>
      </w:r>
      <w:r w:rsidR="00100B58">
        <w:rPr>
          <w:lang w:val="en-GB"/>
        </w:rPr>
        <w:t>tual understanding. In addition,</w:t>
      </w:r>
      <w:r w:rsidRPr="00921FC8">
        <w:rPr>
          <w:lang w:val="en-GB"/>
        </w:rPr>
        <w:t xml:space="preserve"> economies of scale would allow cheaper production, hence lower raw material prices. However, sugar plant’s position they cooperate with everyone who wants to grow sugar beet and will support if the farmer meets requirements </w:t>
      </w:r>
      <w:r w:rsidR="00921FC8">
        <w:rPr>
          <w:lang w:val="en-GB"/>
        </w:rPr>
        <w:t>recently</w:t>
      </w:r>
      <w:r w:rsidRPr="00921FC8">
        <w:rPr>
          <w:lang w:val="en-GB"/>
        </w:rPr>
        <w:t xml:space="preserve"> set up. </w:t>
      </w:r>
    </w:p>
    <w:p w:rsidR="00053486" w:rsidRPr="00921FC8" w:rsidRDefault="00053486" w:rsidP="00E01640">
      <w:pPr>
        <w:rPr>
          <w:lang w:val="en-GB"/>
        </w:rPr>
      </w:pPr>
    </w:p>
    <w:p w:rsidR="00E01640" w:rsidRPr="00921FC8" w:rsidRDefault="00E01640" w:rsidP="00E01640">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sidRPr="00921FC8">
        <w:rPr>
          <w:lang w:val="en-GB"/>
        </w:rPr>
        <w:lastRenderedPageBreak/>
        <w:t>Conclusion: The current development is not favourable for small scale producers and does not contribute to a pro poor economic growth. If the vision of the processor would become reality the value chain would be stronger and more cost efficient. It would make the management of the supply structure much easier for the processor.  SMALL SCALE PRO</w:t>
      </w:r>
      <w:r w:rsidR="00921FC8">
        <w:rPr>
          <w:lang w:val="en-GB"/>
        </w:rPr>
        <w:t>D</w:t>
      </w:r>
      <w:r w:rsidRPr="00921FC8">
        <w:rPr>
          <w:lang w:val="en-GB"/>
        </w:rPr>
        <w:t xml:space="preserve">UCERS might sooner or later loose the </w:t>
      </w:r>
      <w:r w:rsidR="00921FC8">
        <w:rPr>
          <w:lang w:val="en-GB"/>
        </w:rPr>
        <w:t>opportunity to supply the plant or they have to get united in between.</w:t>
      </w:r>
    </w:p>
    <w:p w:rsidR="00E01640" w:rsidRPr="0061796D" w:rsidRDefault="00053486" w:rsidP="002D73BD">
      <w:pPr>
        <w:pStyle w:val="Heading3"/>
        <w:rPr>
          <w:lang w:val="en-GB"/>
        </w:rPr>
      </w:pPr>
      <w:bookmarkStart w:id="53" w:name="_Toc481505452"/>
      <w:r>
        <w:rPr>
          <w:lang w:val="en-GB"/>
        </w:rPr>
        <w:t>Primary</w:t>
      </w:r>
      <w:r w:rsidR="00E01640">
        <w:rPr>
          <w:lang w:val="en-GB"/>
        </w:rPr>
        <w:t xml:space="preserve"> Production</w:t>
      </w:r>
      <w:bookmarkEnd w:id="53"/>
      <w:r w:rsidR="000D759B">
        <w:rPr>
          <w:lang w:val="en-GB"/>
        </w:rPr>
        <w:t xml:space="preserve"> </w:t>
      </w:r>
    </w:p>
    <w:p w:rsidR="00535AF6" w:rsidRDefault="00E01640" w:rsidP="00E01640">
      <w:pPr>
        <w:rPr>
          <w:lang w:val="en-GB"/>
        </w:rPr>
      </w:pPr>
      <w:r>
        <w:rPr>
          <w:lang w:val="en-GB"/>
        </w:rPr>
        <w:t xml:space="preserve">Total production split in a </w:t>
      </w:r>
      <w:r w:rsidR="00535AF6">
        <w:rPr>
          <w:lang w:val="en-GB"/>
        </w:rPr>
        <w:t>huge</w:t>
      </w:r>
      <w:r>
        <w:rPr>
          <w:lang w:val="en-GB"/>
        </w:rPr>
        <w:t xml:space="preserve"> number of small scale producers and a small number of </w:t>
      </w:r>
      <w:r w:rsidR="00535AF6">
        <w:rPr>
          <w:lang w:val="en-GB"/>
        </w:rPr>
        <w:t xml:space="preserve">large scale </w:t>
      </w:r>
      <w:r>
        <w:rPr>
          <w:lang w:val="en-GB"/>
        </w:rPr>
        <w:t xml:space="preserve">farmers supplying the main bulk. </w:t>
      </w:r>
      <w:r w:rsidR="009E2E1F">
        <w:rPr>
          <w:lang w:val="en-GB"/>
        </w:rPr>
        <w:t>Interestingly, every year a number of relatively bigger farmers are getting increased</w:t>
      </w:r>
      <w:r w:rsidR="00535AF6">
        <w:rPr>
          <w:lang w:val="en-GB"/>
        </w:rPr>
        <w:t xml:space="preserve">. For example, in 2014, only 63 farmers supplied 35.1% out 161 thousand </w:t>
      </w:r>
      <w:r w:rsidR="00A80460">
        <w:rPr>
          <w:lang w:val="en-GB"/>
        </w:rPr>
        <w:t>tons</w:t>
      </w:r>
      <w:r w:rsidR="00535AF6">
        <w:rPr>
          <w:lang w:val="en-GB"/>
        </w:rPr>
        <w:t xml:space="preserve"> and 3500 farmers supplied 65% of total sugar beet. And, 394 farmers supplied 53% of sugar beet out of 710 thousand tons, but 5</w:t>
      </w:r>
      <w:r w:rsidR="00A80460">
        <w:rPr>
          <w:lang w:val="en-GB"/>
        </w:rPr>
        <w:t xml:space="preserve">172 farmers supplied 47% of totally harvested sugar beet in a country in 2016. </w:t>
      </w:r>
      <w:proofErr w:type="gramStart"/>
      <w:r w:rsidR="00A80460">
        <w:rPr>
          <w:lang w:val="en-GB"/>
        </w:rPr>
        <w:t>Anticipated that about 50% of sugar beet will be supplied by less than 10% of total number of farmers in 2017.</w:t>
      </w:r>
      <w:proofErr w:type="gramEnd"/>
      <w:r w:rsidR="00A80460">
        <w:rPr>
          <w:lang w:val="en-GB"/>
        </w:rPr>
        <w:t xml:space="preserve"> </w:t>
      </w:r>
      <w:r w:rsidR="00A80460">
        <w:rPr>
          <w:rStyle w:val="FootnoteReference"/>
          <w:lang w:val="en-GB"/>
        </w:rPr>
        <w:footnoteReference w:id="8"/>
      </w:r>
    </w:p>
    <w:p w:rsidR="00A80460" w:rsidRDefault="00A80460" w:rsidP="00525376">
      <w:pPr>
        <w:rPr>
          <w:lang w:val="en-GB"/>
        </w:rPr>
      </w:pPr>
      <w:r>
        <w:rPr>
          <w:lang w:val="en-GB"/>
        </w:rPr>
        <w:t>It’s obvious that development of capacities of large scale farmers will give very good effect in a short period of time, but leave out small scale farmers is not a case of Kyrgyzstan. First of all, political power will not allow sugar plant to go with only large scale farmers since about 90% of farmers are small and they will go out to streets if there is anything radically changed. This is why, sugar plants need to change the approach of working with small farmers, taking into account of recent changes</w:t>
      </w:r>
      <w:r w:rsidR="00525376">
        <w:rPr>
          <w:lang w:val="en-GB"/>
        </w:rPr>
        <w:t xml:space="preserve">. </w:t>
      </w:r>
    </w:p>
    <w:p w:rsidR="00356836" w:rsidRDefault="00E96296" w:rsidP="00525376">
      <w:pPr>
        <w:rPr>
          <w:lang w:val="en-GB"/>
        </w:rPr>
      </w:pPr>
      <w:r>
        <w:rPr>
          <w:noProof/>
        </w:rPr>
        <w:drawing>
          <wp:anchor distT="0" distB="0" distL="114300" distR="114300" simplePos="0" relativeHeight="251688960" behindDoc="0" locked="0" layoutInCell="1" allowOverlap="1" wp14:anchorId="7C5A5D1E" wp14:editId="31B34135">
            <wp:simplePos x="0" y="0"/>
            <wp:positionH relativeFrom="column">
              <wp:posOffset>-36830</wp:posOffset>
            </wp:positionH>
            <wp:positionV relativeFrom="paragraph">
              <wp:posOffset>1899285</wp:posOffset>
            </wp:positionV>
            <wp:extent cx="4242435" cy="2024380"/>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jpg"/>
                    <pic:cNvPicPr/>
                  </pic:nvPicPr>
                  <pic:blipFill>
                    <a:blip r:embed="rId19">
                      <a:extLst>
                        <a:ext uri="{28A0092B-C50C-407E-A947-70E740481C1C}">
                          <a14:useLocalDpi xmlns:a14="http://schemas.microsoft.com/office/drawing/2010/main" val="0"/>
                        </a:ext>
                      </a:extLst>
                    </a:blip>
                    <a:stretch>
                      <a:fillRect/>
                    </a:stretch>
                  </pic:blipFill>
                  <pic:spPr>
                    <a:xfrm>
                      <a:off x="0" y="0"/>
                      <a:ext cx="4242435" cy="2024380"/>
                    </a:xfrm>
                    <a:prstGeom prst="rect">
                      <a:avLst/>
                    </a:prstGeom>
                  </pic:spPr>
                </pic:pic>
              </a:graphicData>
            </a:graphic>
            <wp14:sizeRelH relativeFrom="page">
              <wp14:pctWidth>0</wp14:pctWidth>
            </wp14:sizeRelH>
            <wp14:sizeRelV relativeFrom="page">
              <wp14:pctHeight>0</wp14:pctHeight>
            </wp14:sizeRelV>
          </wp:anchor>
        </w:drawing>
      </w:r>
      <w:r w:rsidR="00356836">
        <w:rPr>
          <w:lang w:val="en-GB"/>
        </w:rPr>
        <w:t>Usually, the problem of small scale farmers to grow and work more effec</w:t>
      </w:r>
      <w:r w:rsidR="005E7CEC">
        <w:rPr>
          <w:lang w:val="en-GB"/>
        </w:rPr>
        <w:t>tively to increase their yield is the low level of financial literacy of farmers</w:t>
      </w:r>
      <w:r w:rsidR="00356836">
        <w:rPr>
          <w:lang w:val="en-GB"/>
        </w:rPr>
        <w:t xml:space="preserve">. Most of them are not able to distinguish family budget from the budget of agricultural activity that is/could become essential source of income increase of a family itself. Due to the lack of financial literacy and right planning of cash-flows, farmers usually feel the gap in cash while it’s needed. Unfortunately, recently created special financial products for sugar beet growers are not that much attractive as other options of credits in terms of their interest rate </w:t>
      </w:r>
      <w:r>
        <w:rPr>
          <w:lang w:val="en-GB"/>
        </w:rPr>
        <w:t>{Bank “Bai-</w:t>
      </w:r>
      <w:proofErr w:type="spellStart"/>
      <w:r>
        <w:rPr>
          <w:lang w:val="en-GB"/>
        </w:rPr>
        <w:t>Tushum</w:t>
      </w:r>
      <w:proofErr w:type="spellEnd"/>
      <w:r>
        <w:rPr>
          <w:lang w:val="en-GB"/>
        </w:rPr>
        <w:t xml:space="preserve">” credited only 9 </w:t>
      </w:r>
      <w:proofErr w:type="spellStart"/>
      <w:r>
        <w:rPr>
          <w:lang w:val="en-GB"/>
        </w:rPr>
        <w:t>mln</w:t>
      </w:r>
      <w:proofErr w:type="spellEnd"/>
      <w:r>
        <w:rPr>
          <w:lang w:val="en-GB"/>
        </w:rPr>
        <w:t xml:space="preserve"> KGS in 2016]. </w:t>
      </w:r>
      <w:r w:rsidR="00356836">
        <w:rPr>
          <w:lang w:val="en-GB"/>
        </w:rPr>
        <w:t xml:space="preserve">Hence, other credits except for “sweet loan” do not offer credit-lines, giving opportunity for a customer to withdraw cash at once. Having excessive money than needed for only planting or buying some inputs allow farmers to use money on different purposes: traditionally setup frames of the Kyrgyz - wedding, funeral, helping relatives, and many others. To mitigate the risk of wasting money and not investing into increase the yield, sugar plants </w:t>
      </w:r>
      <w:r>
        <w:rPr>
          <w:lang w:val="en-GB"/>
        </w:rPr>
        <w:t xml:space="preserve">together with financial institutions </w:t>
      </w:r>
      <w:r w:rsidR="00356836">
        <w:rPr>
          <w:lang w:val="en-GB"/>
        </w:rPr>
        <w:t xml:space="preserve">are able to work out special scheme of financing. </w:t>
      </w:r>
    </w:p>
    <w:p w:rsidR="00E01640" w:rsidRPr="009E2E1F" w:rsidRDefault="00E01640" w:rsidP="002D73BD">
      <w:pPr>
        <w:pStyle w:val="Heading4"/>
        <w:rPr>
          <w:lang w:val="en-GB"/>
        </w:rPr>
      </w:pPr>
      <w:r w:rsidRPr="009E2E1F">
        <w:rPr>
          <w:lang w:val="en-GB"/>
        </w:rPr>
        <w:lastRenderedPageBreak/>
        <w:t>Changes over the last years:</w:t>
      </w:r>
    </w:p>
    <w:p w:rsidR="00E01640" w:rsidRDefault="00525376" w:rsidP="00525376">
      <w:pPr>
        <w:pStyle w:val="ListParagraph"/>
        <w:numPr>
          <w:ilvl w:val="0"/>
          <w:numId w:val="15"/>
        </w:numPr>
        <w:rPr>
          <w:lang w:val="en-GB"/>
        </w:rPr>
      </w:pPr>
      <w:r>
        <w:rPr>
          <w:lang w:val="en-GB"/>
        </w:rPr>
        <w:t>Agro-technology is better used by farmers and overall yield is increased;</w:t>
      </w:r>
    </w:p>
    <w:p w:rsidR="00E01640" w:rsidRDefault="00525376" w:rsidP="00525376">
      <w:pPr>
        <w:pStyle w:val="ListParagraph"/>
        <w:numPr>
          <w:ilvl w:val="0"/>
          <w:numId w:val="15"/>
        </w:numPr>
        <w:rPr>
          <w:lang w:val="en-GB"/>
        </w:rPr>
      </w:pPr>
      <w:r>
        <w:rPr>
          <w:lang w:val="en-GB"/>
        </w:rPr>
        <w:t>T</w:t>
      </w:r>
      <w:r w:rsidR="00E01640">
        <w:rPr>
          <w:lang w:val="en-GB"/>
        </w:rPr>
        <w:t xml:space="preserve">otal area </w:t>
      </w:r>
      <w:r>
        <w:rPr>
          <w:lang w:val="en-GB"/>
        </w:rPr>
        <w:t xml:space="preserve">of cultivation has been </w:t>
      </w:r>
      <w:r w:rsidR="00E01640">
        <w:rPr>
          <w:lang w:val="en-GB"/>
        </w:rPr>
        <w:t>increase</w:t>
      </w:r>
      <w:r>
        <w:rPr>
          <w:lang w:val="en-GB"/>
        </w:rPr>
        <w:t>d</w:t>
      </w:r>
      <w:r w:rsidR="00E01640">
        <w:rPr>
          <w:lang w:val="en-GB"/>
        </w:rPr>
        <w:t xml:space="preserve"> by about 100% over the last 5 years now: 1</w:t>
      </w:r>
      <w:r w:rsidR="001208E6">
        <w:rPr>
          <w:lang w:val="en-GB"/>
        </w:rPr>
        <w:t>6</w:t>
      </w:r>
      <w:r>
        <w:rPr>
          <w:lang w:val="en-GB"/>
        </w:rPr>
        <w:t xml:space="preserve">.000 ha - </w:t>
      </w:r>
      <w:r w:rsidR="00E01640">
        <w:rPr>
          <w:lang w:val="en-GB"/>
        </w:rPr>
        <w:t xml:space="preserve">still fare lower than the maximum production area of 50.000 ha </w:t>
      </w:r>
      <w:r>
        <w:rPr>
          <w:lang w:val="en-GB"/>
        </w:rPr>
        <w:t>during Soviet Union time (but, optimum about 20 thousand ha in Chui Oblast with sufficient crop rotations);</w:t>
      </w:r>
    </w:p>
    <w:p w:rsidR="00E01640" w:rsidRDefault="00E01640" w:rsidP="00525376">
      <w:pPr>
        <w:pStyle w:val="ListParagraph"/>
        <w:numPr>
          <w:ilvl w:val="0"/>
          <w:numId w:val="15"/>
        </w:numPr>
        <w:rPr>
          <w:lang w:val="en-GB"/>
        </w:rPr>
      </w:pPr>
      <w:r>
        <w:rPr>
          <w:lang w:val="en-GB"/>
        </w:rPr>
        <w:t xml:space="preserve">Stable increase of yield </w:t>
      </w:r>
      <w:r w:rsidR="00525376">
        <w:rPr>
          <w:lang w:val="en-GB"/>
        </w:rPr>
        <w:t>for the last</w:t>
      </w:r>
      <w:r>
        <w:rPr>
          <w:lang w:val="en-GB"/>
        </w:rPr>
        <w:t xml:space="preserve"> 5 years</w:t>
      </w:r>
      <w:r w:rsidR="00525376">
        <w:rPr>
          <w:lang w:val="en-GB"/>
        </w:rPr>
        <w:t>;</w:t>
      </w:r>
    </w:p>
    <w:p w:rsidR="00E01640" w:rsidRDefault="00E01640" w:rsidP="00525376">
      <w:pPr>
        <w:pStyle w:val="ListParagraph"/>
        <w:numPr>
          <w:ilvl w:val="0"/>
          <w:numId w:val="15"/>
        </w:numPr>
        <w:rPr>
          <w:lang w:val="en-GB"/>
        </w:rPr>
      </w:pPr>
      <w:r>
        <w:rPr>
          <w:lang w:val="en-GB"/>
        </w:rPr>
        <w:t>Almost 100% of farmers use high quality seed</w:t>
      </w:r>
      <w:r w:rsidR="00525376">
        <w:rPr>
          <w:lang w:val="en-GB"/>
        </w:rPr>
        <w:t xml:space="preserve"> (starting from 2017, definitely 100% because of sugar plants policy on using only their seed);</w:t>
      </w:r>
    </w:p>
    <w:p w:rsidR="00E01640" w:rsidRDefault="00E01640" w:rsidP="00525376">
      <w:pPr>
        <w:pStyle w:val="ListParagraph"/>
        <w:numPr>
          <w:ilvl w:val="0"/>
          <w:numId w:val="15"/>
        </w:numPr>
        <w:rPr>
          <w:lang w:val="en-GB"/>
        </w:rPr>
      </w:pPr>
      <w:r>
        <w:rPr>
          <w:lang w:val="en-GB"/>
        </w:rPr>
        <w:t>Supply of seed almost monopolized by the processing plant (disadvantage: price control; advantages: better steering of production due to introduction of early varieties; better quality of sugar beet due to high quality seed; high yield potential due to high quality seed, good sugar beet storage if right variety selected</w:t>
      </w:r>
      <w:r w:rsidR="00525376">
        <w:rPr>
          <w:lang w:val="en-GB"/>
        </w:rPr>
        <w:t>,</w:t>
      </w:r>
      <w:r>
        <w:rPr>
          <w:lang w:val="en-GB"/>
        </w:rPr>
        <w:t xml:space="preserve"> etc.)</w:t>
      </w:r>
      <w:r w:rsidR="00525376">
        <w:rPr>
          <w:lang w:val="en-GB"/>
        </w:rPr>
        <w:t>;</w:t>
      </w:r>
    </w:p>
    <w:p w:rsidR="00E01640" w:rsidRDefault="00E01640" w:rsidP="00525376">
      <w:pPr>
        <w:pStyle w:val="ListParagraph"/>
        <w:numPr>
          <w:ilvl w:val="0"/>
          <w:numId w:val="15"/>
        </w:numPr>
        <w:rPr>
          <w:lang w:val="en-GB"/>
        </w:rPr>
      </w:pPr>
      <w:r>
        <w:rPr>
          <w:lang w:val="en-GB"/>
        </w:rPr>
        <w:t>Sugar beet is the most profitable large scale cash crop</w:t>
      </w:r>
      <w:r w:rsidR="00525376">
        <w:rPr>
          <w:lang w:val="en-GB"/>
        </w:rPr>
        <w:t>, if all agro-recommendations are properly followed and used with required investments on time;</w:t>
      </w:r>
    </w:p>
    <w:p w:rsidR="00E01640" w:rsidRDefault="00E01640" w:rsidP="00525376">
      <w:pPr>
        <w:pStyle w:val="ListParagraph"/>
        <w:numPr>
          <w:ilvl w:val="0"/>
          <w:numId w:val="15"/>
        </w:numPr>
        <w:rPr>
          <w:lang w:val="en-GB"/>
        </w:rPr>
      </w:pPr>
      <w:r>
        <w:rPr>
          <w:lang w:val="en-GB"/>
        </w:rPr>
        <w:t>Top yields give an indication what can be achieved: up to 100t/ha seems feasible on good soils</w:t>
      </w:r>
      <w:r w:rsidR="00E144E4">
        <w:rPr>
          <w:lang w:val="en-GB"/>
        </w:rPr>
        <w:t xml:space="preserve"> (the average yield 80 t/ha is the goal).</w:t>
      </w:r>
    </w:p>
    <w:p w:rsidR="00E01640" w:rsidRDefault="00E144E4" w:rsidP="002D73BD">
      <w:pPr>
        <w:pStyle w:val="Heading4"/>
        <w:rPr>
          <w:lang w:val="en-GB"/>
        </w:rPr>
      </w:pPr>
      <w:r>
        <w:rPr>
          <w:lang w:val="en-GB"/>
        </w:rPr>
        <w:t>Input supply to primary</w:t>
      </w:r>
      <w:r w:rsidR="00E01640">
        <w:rPr>
          <w:lang w:val="en-GB"/>
        </w:rPr>
        <w:t xml:space="preserve"> producers </w:t>
      </w:r>
      <w:r>
        <w:rPr>
          <w:lang w:val="en-GB"/>
        </w:rPr>
        <w:t>has been increased</w:t>
      </w:r>
      <w:r w:rsidR="00E01640">
        <w:rPr>
          <w:lang w:val="en-GB"/>
        </w:rPr>
        <w:t xml:space="preserve"> over the last years:</w:t>
      </w:r>
    </w:p>
    <w:p w:rsidR="00E01640" w:rsidRDefault="00E01640" w:rsidP="00E01640">
      <w:pPr>
        <w:pStyle w:val="ListParagraph"/>
        <w:numPr>
          <w:ilvl w:val="0"/>
          <w:numId w:val="10"/>
        </w:numPr>
        <w:rPr>
          <w:lang w:val="en-GB"/>
        </w:rPr>
      </w:pPr>
      <w:r w:rsidRPr="0061796D">
        <w:rPr>
          <w:lang w:val="en-GB"/>
        </w:rPr>
        <w:t>Reliable plant protection chemicals from well recognized companies are available as well as cheaper copies from China. Chinese products are preferred by the farmers since they are cheaper – at the same time all farmers</w:t>
      </w:r>
      <w:r w:rsidR="00E144E4">
        <w:rPr>
          <w:lang w:val="en-GB"/>
        </w:rPr>
        <w:t xml:space="preserve"> claim that the quality is low;</w:t>
      </w:r>
    </w:p>
    <w:p w:rsidR="00E01640" w:rsidRDefault="00E01640" w:rsidP="00E01640">
      <w:pPr>
        <w:pStyle w:val="ListParagraph"/>
        <w:numPr>
          <w:ilvl w:val="0"/>
          <w:numId w:val="10"/>
        </w:numPr>
        <w:rPr>
          <w:lang w:val="en-GB"/>
        </w:rPr>
      </w:pPr>
      <w:r>
        <w:rPr>
          <w:lang w:val="en-GB"/>
        </w:rPr>
        <w:t>Improved supply of fertilizer – farmers used almost exclusively N fertilizer. Today many farmers do also use P and K-fertilizer is much b</w:t>
      </w:r>
      <w:r w:rsidR="00E144E4">
        <w:rPr>
          <w:lang w:val="en-GB"/>
        </w:rPr>
        <w:t>etter available than years ago;</w:t>
      </w:r>
    </w:p>
    <w:p w:rsidR="00E01640" w:rsidRDefault="00E01640" w:rsidP="00E01640">
      <w:pPr>
        <w:pStyle w:val="ListParagraph"/>
        <w:numPr>
          <w:ilvl w:val="0"/>
          <w:numId w:val="10"/>
        </w:numPr>
        <w:rPr>
          <w:lang w:val="en-GB"/>
        </w:rPr>
      </w:pPr>
      <w:r>
        <w:rPr>
          <w:lang w:val="en-GB"/>
        </w:rPr>
        <w:t xml:space="preserve">Seed is supplied by the </w:t>
      </w:r>
      <w:r w:rsidR="00E144E4">
        <w:rPr>
          <w:lang w:val="en-GB"/>
        </w:rPr>
        <w:t xml:space="preserve">processing </w:t>
      </w:r>
      <w:r>
        <w:rPr>
          <w:lang w:val="en-GB"/>
        </w:rPr>
        <w:t>plant of French and German origin</w:t>
      </w:r>
      <w:r w:rsidR="00E144E4">
        <w:rPr>
          <w:lang w:val="en-GB"/>
        </w:rPr>
        <w:t>s;</w:t>
      </w:r>
    </w:p>
    <w:p w:rsidR="00E01640" w:rsidRDefault="00E144E4" w:rsidP="00E01640">
      <w:pPr>
        <w:pStyle w:val="ListParagraph"/>
        <w:numPr>
          <w:ilvl w:val="0"/>
          <w:numId w:val="10"/>
        </w:numPr>
        <w:rPr>
          <w:lang w:val="en-GB"/>
        </w:rPr>
      </w:pPr>
      <w:r>
        <w:rPr>
          <w:lang w:val="en-GB"/>
        </w:rPr>
        <w:t xml:space="preserve">More and stronger machinery suppliers (distributors and leasing companies), providing various options of machinery and equipment even </w:t>
      </w:r>
      <w:r w:rsidR="00E01640">
        <w:rPr>
          <w:lang w:val="en-GB"/>
        </w:rPr>
        <w:t xml:space="preserve">suitable for smaller producers </w:t>
      </w:r>
      <w:r>
        <w:rPr>
          <w:lang w:val="en-GB"/>
        </w:rPr>
        <w:t>(1 to 100 ha)</w:t>
      </w:r>
      <w:r w:rsidR="00E01640">
        <w:rPr>
          <w:lang w:val="en-GB"/>
        </w:rPr>
        <w:t xml:space="preserve">. The market is growing but market penetration is still </w:t>
      </w:r>
      <w:r>
        <w:rPr>
          <w:lang w:val="en-GB"/>
        </w:rPr>
        <w:t xml:space="preserve">relatively </w:t>
      </w:r>
      <w:r w:rsidR="00E01640">
        <w:rPr>
          <w:lang w:val="en-GB"/>
        </w:rPr>
        <w:t>low</w:t>
      </w:r>
      <w:r>
        <w:rPr>
          <w:lang w:val="en-GB"/>
        </w:rPr>
        <w:t>;</w:t>
      </w:r>
    </w:p>
    <w:p w:rsidR="00E01640" w:rsidRPr="0061796D" w:rsidRDefault="00E01640" w:rsidP="00E01640">
      <w:pPr>
        <w:pStyle w:val="ListParagraph"/>
        <w:numPr>
          <w:ilvl w:val="0"/>
          <w:numId w:val="10"/>
        </w:numPr>
        <w:rPr>
          <w:lang w:val="en-GB"/>
        </w:rPr>
      </w:pPr>
      <w:r>
        <w:rPr>
          <w:lang w:val="en-GB"/>
        </w:rPr>
        <w:t>Advisory se</w:t>
      </w:r>
      <w:r w:rsidR="00301AFB">
        <w:rPr>
          <w:lang w:val="en-GB"/>
        </w:rPr>
        <w:t>rvices for sugar beet producers are available by only one company and only by order of Agencies for development as GIZ. Availability</w:t>
      </w:r>
      <w:r>
        <w:rPr>
          <w:lang w:val="en-GB"/>
        </w:rPr>
        <w:t xml:space="preserve"> to most small scale producers</w:t>
      </w:r>
      <w:r w:rsidR="00301AFB">
        <w:rPr>
          <w:lang w:val="en-GB"/>
        </w:rPr>
        <w:t xml:space="preserve">. Commercial scheme of knowledge transformation is not well developed yet and farmers do not still feel importance of information/knowledge/know-how as part of inputs to increase the yield. </w:t>
      </w:r>
    </w:p>
    <w:p w:rsidR="00E01640" w:rsidRDefault="00E01640" w:rsidP="00E01640">
      <w:pPr>
        <w:rPr>
          <w:lang w:val="en-GB"/>
        </w:rPr>
      </w:pPr>
      <w:r>
        <w:rPr>
          <w:lang w:val="en-GB"/>
        </w:rPr>
        <w:t>There are significant “economies of scale”. Sugar beet is a crop that can be fully mechanized and use of machines is more effective if machines serve a sufficiently large area.</w:t>
      </w:r>
    </w:p>
    <w:p w:rsidR="00E01640" w:rsidRDefault="00E01640" w:rsidP="00E01640">
      <w:pPr>
        <w:rPr>
          <w:lang w:val="en-GB"/>
        </w:rPr>
      </w:pPr>
      <w:r>
        <w:rPr>
          <w:lang w:val="en-GB"/>
        </w:rPr>
        <w:t xml:space="preserve">Large farmers invested already in new machinery – planters, cultivators, sprayers and even harvesting equipment. Access to good quality mechanization services on time is limited. Low service prices are one reason why </w:t>
      </w:r>
      <w:r w:rsidR="00BC5369">
        <w:rPr>
          <w:lang w:val="en-GB"/>
        </w:rPr>
        <w:t>investments into new machinery (</w:t>
      </w:r>
      <w:r>
        <w:rPr>
          <w:lang w:val="en-GB"/>
        </w:rPr>
        <w:t>for service provision</w:t>
      </w:r>
      <w:r w:rsidR="00BC5369">
        <w:rPr>
          <w:lang w:val="en-GB"/>
        </w:rPr>
        <w:t xml:space="preserve"> as well)</w:t>
      </w:r>
      <w:r>
        <w:rPr>
          <w:lang w:val="en-GB"/>
        </w:rPr>
        <w:t xml:space="preserve"> are not very attractive. </w:t>
      </w:r>
    </w:p>
    <w:p w:rsidR="00BC5369" w:rsidRDefault="00BC5369" w:rsidP="00BC5369">
      <w:pPr>
        <w:rPr>
          <w:lang w:val="en-GB"/>
        </w:rPr>
      </w:pPr>
      <w:r>
        <w:rPr>
          <w:lang w:val="en-GB"/>
        </w:rPr>
        <w:t>Mechanization does not only reduce the production costs but is a key to minimize production risks. A good seed bed preparation in combination with high quality planting on time ensures good germination – one of the major risks. On time plant protection, cultivation and plant nutrition ensure high yields. Since sugar beet production is always irrigated, rainfall is not a crucial risk. Key is the availability of irrigation water.</w:t>
      </w:r>
    </w:p>
    <w:p w:rsidR="00BC5369" w:rsidRDefault="00BC5369" w:rsidP="00BC5369">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lastRenderedPageBreak/>
        <w:t>Conclusion: Improving mechanization does not only increase labour productivity. It is one of the key measures to reduce the risk of poor germination – one of the key risks in sugar beet production.</w:t>
      </w:r>
    </w:p>
    <w:p w:rsidR="00E01640" w:rsidRDefault="00E01640" w:rsidP="002D73BD">
      <w:pPr>
        <w:pStyle w:val="Heading4"/>
        <w:rPr>
          <w:lang w:val="en-GB"/>
        </w:rPr>
      </w:pPr>
      <w:r w:rsidRPr="00F80C67">
        <w:rPr>
          <w:lang w:val="en-GB"/>
        </w:rPr>
        <w:t>Problems of small scale producers</w:t>
      </w:r>
      <w:r w:rsidR="00F80C67" w:rsidRPr="00F80C67">
        <w:rPr>
          <w:lang w:val="en-GB"/>
        </w:rPr>
        <w:t xml:space="preserve">: </w:t>
      </w:r>
    </w:p>
    <w:p w:rsidR="00F80C67" w:rsidRPr="00F80C67" w:rsidRDefault="00F80C67" w:rsidP="00F80C67">
      <w:pPr>
        <w:rPr>
          <w:lang w:val="en-GB"/>
        </w:rPr>
      </w:pPr>
      <w:r w:rsidRPr="00F80C67">
        <w:rPr>
          <w:lang w:val="en-GB"/>
        </w:rPr>
        <w:t>The biggest of problem of yield increase within small scale famers is their knowledge on agro</w:t>
      </w:r>
      <w:r w:rsidR="00407C7A">
        <w:rPr>
          <w:lang w:val="en-GB"/>
        </w:rPr>
        <w:t>-</w:t>
      </w:r>
      <w:r w:rsidRPr="00F80C67">
        <w:rPr>
          <w:lang w:val="en-GB"/>
        </w:rPr>
        <w:t xml:space="preserve">technologies, but farmers who are aware of technologies and norms of cultivations face problems as: </w:t>
      </w:r>
    </w:p>
    <w:p w:rsidR="00F80C67" w:rsidRDefault="00F80C67" w:rsidP="00F80C67">
      <w:pPr>
        <w:pStyle w:val="ListParagraph"/>
        <w:numPr>
          <w:ilvl w:val="1"/>
          <w:numId w:val="11"/>
        </w:numPr>
        <w:rPr>
          <w:lang w:val="en-GB"/>
        </w:rPr>
      </w:pPr>
      <w:r>
        <w:rPr>
          <w:lang w:val="en-GB"/>
        </w:rPr>
        <w:t>Lack of financial resources. In order to make certain measures in the field in certain period of time, farmers needs money</w:t>
      </w:r>
      <w:r w:rsidR="00407C7A">
        <w:rPr>
          <w:lang w:val="en-GB"/>
        </w:rPr>
        <w:t xml:space="preserve"> (there are financial institutions providing financial services, they are not attractive enough at current time because interest rates are high, some farmers have already received loans for other purposes, not enough collateral, to many papers to fill in</w:t>
      </w:r>
      <w:r>
        <w:rPr>
          <w:lang w:val="en-GB"/>
        </w:rPr>
        <w:t>;</w:t>
      </w:r>
      <w:r w:rsidR="00B200BC">
        <w:rPr>
          <w:lang w:val="en-GB"/>
        </w:rPr>
        <w:t xml:space="preserve"> </w:t>
      </w:r>
    </w:p>
    <w:p w:rsidR="00F80C67" w:rsidRDefault="00F80C67" w:rsidP="00F80C67">
      <w:pPr>
        <w:pStyle w:val="ListParagraph"/>
        <w:numPr>
          <w:ilvl w:val="1"/>
          <w:numId w:val="11"/>
        </w:numPr>
        <w:rPr>
          <w:lang w:val="en-GB"/>
        </w:rPr>
      </w:pPr>
      <w:r>
        <w:rPr>
          <w:lang w:val="en-GB"/>
        </w:rPr>
        <w:t xml:space="preserve">Lack of necessary machineries to use on time. Machinery service providers are also farmers, they first of all cultivate their own fields, then start providing service; </w:t>
      </w:r>
    </w:p>
    <w:p w:rsidR="00F80C67" w:rsidRDefault="00F80C67" w:rsidP="00F80C67">
      <w:pPr>
        <w:pStyle w:val="ListParagraph"/>
        <w:numPr>
          <w:ilvl w:val="1"/>
          <w:numId w:val="11"/>
        </w:numPr>
        <w:rPr>
          <w:lang w:val="en-GB"/>
        </w:rPr>
      </w:pPr>
      <w:r>
        <w:rPr>
          <w:lang w:val="en-GB"/>
        </w:rPr>
        <w:t xml:space="preserve">Limited access to inputs: herbicides, fertilizers, and other plant protection chemicals (have to organize transportation from usually from </w:t>
      </w:r>
      <w:proofErr w:type="spellStart"/>
      <w:r>
        <w:rPr>
          <w:lang w:val="en-GB"/>
        </w:rPr>
        <w:t>raion</w:t>
      </w:r>
      <w:proofErr w:type="spellEnd"/>
      <w:r>
        <w:rPr>
          <w:lang w:val="en-GB"/>
        </w:rPr>
        <w:t xml:space="preserve"> </w:t>
      </w:r>
      <w:proofErr w:type="spellStart"/>
      <w:r>
        <w:rPr>
          <w:lang w:val="en-GB"/>
        </w:rPr>
        <w:t>center</w:t>
      </w:r>
      <w:proofErr w:type="spellEnd"/>
      <w:r>
        <w:rPr>
          <w:lang w:val="en-GB"/>
        </w:rPr>
        <w:t xml:space="preserve"> to villages);</w:t>
      </w:r>
    </w:p>
    <w:p w:rsidR="00F80C67" w:rsidRDefault="00F80C67" w:rsidP="00F80C67">
      <w:pPr>
        <w:pStyle w:val="ListParagraph"/>
        <w:numPr>
          <w:ilvl w:val="1"/>
          <w:numId w:val="11"/>
        </w:numPr>
        <w:rPr>
          <w:lang w:val="en-GB"/>
        </w:rPr>
      </w:pPr>
      <w:r>
        <w:rPr>
          <w:lang w:val="en-GB"/>
        </w:rPr>
        <w:t>Because of lack and/or limited access of/to necessary machineries, field preparation for planting to harvesting is made not on a proper way that cuts over 20% yield at the end;</w:t>
      </w:r>
    </w:p>
    <w:p w:rsidR="00F17015" w:rsidRDefault="00F17015" w:rsidP="00F80C67">
      <w:pPr>
        <w:pStyle w:val="ListParagraph"/>
        <w:numPr>
          <w:ilvl w:val="1"/>
          <w:numId w:val="11"/>
        </w:numPr>
        <w:rPr>
          <w:lang w:val="en-GB"/>
        </w:rPr>
      </w:pPr>
      <w:r>
        <w:rPr>
          <w:lang w:val="en-GB"/>
        </w:rPr>
        <w:t>Lack of water in draught seasons.</w:t>
      </w:r>
    </w:p>
    <w:p w:rsidR="00F80C67" w:rsidRDefault="00F80C67" w:rsidP="00F80C67">
      <w:pPr>
        <w:rPr>
          <w:lang w:val="en-GB"/>
        </w:rPr>
      </w:pPr>
      <w:r>
        <w:rPr>
          <w:lang w:val="en-GB"/>
        </w:rPr>
        <w:t>Along with above stated problems affecting the decrease of yield</w:t>
      </w:r>
      <w:r w:rsidR="00F17015">
        <w:rPr>
          <w:lang w:val="en-GB"/>
        </w:rPr>
        <w:t xml:space="preserve">, there are number of production risks: </w:t>
      </w:r>
    </w:p>
    <w:p w:rsidR="00F17015" w:rsidRDefault="00F17015" w:rsidP="00F17015">
      <w:pPr>
        <w:pStyle w:val="ListParagraph"/>
        <w:numPr>
          <w:ilvl w:val="0"/>
          <w:numId w:val="11"/>
        </w:numPr>
        <w:rPr>
          <w:lang w:val="en-GB"/>
        </w:rPr>
      </w:pPr>
      <w:r>
        <w:rPr>
          <w:lang w:val="en-GB"/>
        </w:rPr>
        <w:t xml:space="preserve">Poor germination (sprout) due to improper preparation of soil before planting the seed. Biggest issue is farmer does not </w:t>
      </w:r>
      <w:r w:rsidR="00243ED4">
        <w:rPr>
          <w:lang w:val="en-GB"/>
        </w:rPr>
        <w:t>plough the</w:t>
      </w:r>
      <w:r>
        <w:rPr>
          <w:lang w:val="en-GB"/>
        </w:rPr>
        <w:t xml:space="preserve"> land in the fall that allow soil generate and normalize minerals needed for the crop over the winter and humidity savage possibility in spring. Also, formed crust due to intensive rain and sharp heat impacts </w:t>
      </w:r>
      <w:r w:rsidR="00243ED4">
        <w:rPr>
          <w:lang w:val="en-GB"/>
        </w:rPr>
        <w:t xml:space="preserve">and improper sowing machines can </w:t>
      </w:r>
      <w:r>
        <w:rPr>
          <w:lang w:val="en-GB"/>
        </w:rPr>
        <w:t xml:space="preserve">the </w:t>
      </w:r>
      <w:r w:rsidR="00243ED4">
        <w:rPr>
          <w:lang w:val="en-GB"/>
        </w:rPr>
        <w:t xml:space="preserve">poor </w:t>
      </w:r>
      <w:r>
        <w:rPr>
          <w:lang w:val="en-GB"/>
        </w:rPr>
        <w:t>germination that should be replanted again</w:t>
      </w:r>
      <w:r w:rsidR="00243ED4">
        <w:rPr>
          <w:lang w:val="en-GB"/>
        </w:rPr>
        <w:t xml:space="preserve"> (annually 3-5% seeds out of total are in reserve for this purpose)</w:t>
      </w:r>
      <w:r>
        <w:rPr>
          <w:lang w:val="en-GB"/>
        </w:rPr>
        <w:t>. Sometimes, heavy hail and/or frost in the middle of spring damage optimal growth of beet;</w:t>
      </w:r>
    </w:p>
    <w:p w:rsidR="00412C5F" w:rsidRDefault="00412C5F" w:rsidP="00F17015">
      <w:pPr>
        <w:pStyle w:val="ListParagraph"/>
        <w:numPr>
          <w:ilvl w:val="0"/>
          <w:numId w:val="11"/>
        </w:numPr>
        <w:rPr>
          <w:lang w:val="en-GB"/>
        </w:rPr>
      </w:pPr>
      <w:r>
        <w:rPr>
          <w:lang w:val="en-GB"/>
        </w:rPr>
        <w:t xml:space="preserve">Insufficient irrigation, lack of water in canals. </w:t>
      </w:r>
    </w:p>
    <w:p w:rsidR="00E01640" w:rsidRPr="00921FC8" w:rsidRDefault="00E01640" w:rsidP="00E01640">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sidRPr="00921FC8">
        <w:rPr>
          <w:lang w:val="en-GB"/>
        </w:rPr>
        <w:t xml:space="preserve">Conclusion on </w:t>
      </w:r>
      <w:r w:rsidR="00BB6ECB" w:rsidRPr="00921FC8">
        <w:rPr>
          <w:lang w:val="en-GB"/>
        </w:rPr>
        <w:t>problems and production risks: They might be mitigated by utilizing innovative and new technologies and mechanization. Having better adapted to climate and soil conditions German and French hybrids demonstrates mitigation of occurred risks.</w:t>
      </w:r>
      <w:r w:rsidR="009E2E1F" w:rsidRPr="00921FC8">
        <w:rPr>
          <w:lang w:val="en-GB"/>
        </w:rPr>
        <w:t xml:space="preserve"> </w:t>
      </w:r>
    </w:p>
    <w:p w:rsidR="00BB6ECB" w:rsidRPr="00907D8B" w:rsidRDefault="00921FC8" w:rsidP="002D73BD">
      <w:pPr>
        <w:pStyle w:val="Heading2"/>
      </w:pPr>
      <w:bookmarkStart w:id="54" w:name="_Toc481505453"/>
      <w:r w:rsidRPr="00921FC8">
        <w:t>SUPPLY CHAIN MANAGEMENT:</w:t>
      </w:r>
      <w:bookmarkEnd w:id="54"/>
      <w:r w:rsidRPr="00921FC8">
        <w:t xml:space="preserve">  </w:t>
      </w:r>
      <w:r w:rsidR="00BB6ECB" w:rsidRPr="00921FC8">
        <w:t xml:space="preserve"> </w:t>
      </w:r>
      <w:r w:rsidR="00BB6ECB">
        <w:tab/>
      </w:r>
      <w:r w:rsidR="00BB6ECB">
        <w:tab/>
      </w:r>
      <w:r w:rsidR="00BB6ECB">
        <w:tab/>
      </w:r>
      <w:r w:rsidR="00BB6ECB">
        <w:tab/>
      </w:r>
    </w:p>
    <w:p w:rsidR="00BB6ECB" w:rsidRDefault="00BB6ECB" w:rsidP="00BC5369">
      <w:pPr>
        <w:spacing w:after="60"/>
        <w:rPr>
          <w:lang w:val="ru-RU"/>
        </w:rPr>
      </w:pPr>
      <w:r w:rsidRPr="00BC5369">
        <w:rPr>
          <w:lang w:val="en-GB"/>
        </w:rPr>
        <w:t xml:space="preserve">For establishment of favorable development conditions for sugar industry, it is essential to develop small partnership associations (cooperative/cooperation) in between of farmers. It might be informal groups of cooperative on the level of districts, on the level of neighborhood, friendship, etc. These collaborative engagements of farmers could be articulated on MTS and/or individual entrepreneur, as it </w:t>
      </w:r>
      <w:r w:rsidRPr="00BC5369">
        <w:rPr>
          <w:lang w:val="en-GB"/>
        </w:rPr>
        <w:lastRenderedPageBreak/>
        <w:t>is represented in the picture, see below.</w:t>
      </w:r>
      <w:r>
        <w:rPr>
          <w:noProof/>
        </w:rPr>
        <w:drawing>
          <wp:inline distT="0" distB="0" distL="0" distR="0" wp14:anchorId="7E2968C1" wp14:editId="15A4B12D">
            <wp:extent cx="6172200" cy="3200400"/>
            <wp:effectExtent l="0" t="0" r="0" b="1905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B6ECB" w:rsidRDefault="00BB6ECB" w:rsidP="00BB6ECB">
      <w:r>
        <w:t>Sustainability of such an  interrelationship could/</w:t>
      </w:r>
      <w:r w:rsidR="00BC5369">
        <w:t>should be</w:t>
      </w:r>
      <w:r>
        <w:t xml:space="preserve"> articulated on trust-based relations between farmers and liaison (MTS, IP, </w:t>
      </w:r>
      <w:proofErr w:type="spellStart"/>
      <w:r>
        <w:t>etc</w:t>
      </w:r>
      <w:proofErr w:type="spellEnd"/>
      <w:r>
        <w:t xml:space="preserve">), as well as long-range planning of planting acreages and group collecting funding resources for the implementation predesigned procedures (soil preparation, seeding, cultivation, fertilizing, </w:t>
      </w:r>
      <w:proofErr w:type="spellStart"/>
      <w:r>
        <w:t>chemicalization</w:t>
      </w:r>
      <w:proofErr w:type="spellEnd"/>
      <w:r>
        <w:t xml:space="preserve">, irrigation, harvesting, </w:t>
      </w:r>
      <w:proofErr w:type="spellStart"/>
      <w:r>
        <w:t>etc</w:t>
      </w:r>
      <w:proofErr w:type="spellEnd"/>
      <w:r>
        <w:t>). Development of such kind of groups may cause to following indications:</w:t>
      </w:r>
    </w:p>
    <w:p w:rsidR="00BB6ECB" w:rsidRDefault="00BB6ECB" w:rsidP="00BB6ECB">
      <w:pPr>
        <w:pStyle w:val="ListParagraph"/>
        <w:numPr>
          <w:ilvl w:val="0"/>
          <w:numId w:val="2"/>
        </w:numPr>
      </w:pPr>
      <w:r>
        <w:t xml:space="preserve">Co-operative qualitative mechanization; </w:t>
      </w:r>
    </w:p>
    <w:p w:rsidR="00BB6ECB" w:rsidRDefault="00BB6ECB" w:rsidP="00BB6ECB">
      <w:pPr>
        <w:pStyle w:val="ListParagraph"/>
        <w:numPr>
          <w:ilvl w:val="0"/>
          <w:numId w:val="2"/>
        </w:numPr>
      </w:pPr>
      <w:r>
        <w:t>Enhancement of agro</w:t>
      </w:r>
      <w:r w:rsidR="00BC5369">
        <w:t>-</w:t>
      </w:r>
      <w:r>
        <w:t>te</w:t>
      </w:r>
      <w:r w:rsidR="00BC5369">
        <w:t>chnologies</w:t>
      </w:r>
      <w:r>
        <w:t xml:space="preserve"> (</w:t>
      </w:r>
      <w:r w:rsidR="00BC5369">
        <w:t>average</w:t>
      </w:r>
      <w:r>
        <w:t xml:space="preserve"> </w:t>
      </w:r>
      <w:r w:rsidR="00BC5369">
        <w:t>80</w:t>
      </w:r>
      <w:r>
        <w:t xml:space="preserve"> tons</w:t>
      </w:r>
      <w:r w:rsidR="00BC5369">
        <w:t>/ha</w:t>
      </w:r>
      <w:r>
        <w:t>);</w:t>
      </w:r>
    </w:p>
    <w:p w:rsidR="00BB6ECB" w:rsidRDefault="00BB6ECB" w:rsidP="00BB6ECB">
      <w:pPr>
        <w:pStyle w:val="ListParagraph"/>
        <w:numPr>
          <w:ilvl w:val="0"/>
          <w:numId w:val="2"/>
        </w:numPr>
      </w:pPr>
      <w:r>
        <w:t>Cooperative sales and distribution;</w:t>
      </w:r>
    </w:p>
    <w:p w:rsidR="00BB6ECB" w:rsidRDefault="00BB6ECB" w:rsidP="00BB6ECB">
      <w:pPr>
        <w:pStyle w:val="ListParagraph"/>
        <w:numPr>
          <w:ilvl w:val="0"/>
          <w:numId w:val="2"/>
        </w:numPr>
      </w:pPr>
      <w:r>
        <w:t xml:space="preserve">Provision of discounts, vouchers, </w:t>
      </w:r>
      <w:r w:rsidR="00BC5369">
        <w:t>aftersales</w:t>
      </w:r>
      <w:r>
        <w:t xml:space="preserve"> service, and many other privileges</w:t>
      </w:r>
      <w:r w:rsidR="00BC5369">
        <w:t>/advantages</w:t>
      </w:r>
      <w:r>
        <w:t xml:space="preserve"> by service providers.</w:t>
      </w:r>
    </w:p>
    <w:p w:rsidR="00BB6ECB" w:rsidRDefault="00BB6ECB" w:rsidP="00BB6ECB">
      <w:r>
        <w:t xml:space="preserve">Quantity of members in such partnerships association can range from 10 to 18 persons for the effective management and for sufficient coating of whole planting acreages. Planting acreage can reach around 50 hectare in the case of 2-3 ha to each member of association. </w:t>
      </w:r>
    </w:p>
    <w:p w:rsidR="00E96296" w:rsidRDefault="00BB6ECB" w:rsidP="00BB6ECB">
      <w:r>
        <w:rPr>
          <w:noProof/>
        </w:rPr>
        <mc:AlternateContent>
          <mc:Choice Requires="wps">
            <w:drawing>
              <wp:anchor distT="4294967295" distB="4294967295" distL="114300" distR="114300" simplePos="0" relativeHeight="251678720" behindDoc="0" locked="0" layoutInCell="1" allowOverlap="1" wp14:anchorId="06B7CEB6" wp14:editId="5481E03A">
                <wp:simplePos x="0" y="0"/>
                <wp:positionH relativeFrom="column">
                  <wp:posOffset>695325</wp:posOffset>
                </wp:positionH>
                <wp:positionV relativeFrom="paragraph">
                  <wp:posOffset>4603750</wp:posOffset>
                </wp:positionV>
                <wp:extent cx="5781675" cy="0"/>
                <wp:effectExtent l="0" t="0" r="952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16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75pt,362.5pt" to="510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" strokecolor="#4a7ebb">
                <o:lock v:ext="edit" shapetype="f"/>
              </v:line>
            </w:pict>
          </mc:Fallback>
        </mc:AlternateContent>
      </w:r>
      <w:r>
        <w:rPr>
          <w:noProof/>
        </w:rPr>
        <mc:AlternateContent>
          <mc:Choice Requires="wps">
            <w:drawing>
              <wp:anchor distT="0" distB="0" distL="114300" distR="114300" simplePos="0" relativeHeight="251675648" behindDoc="0" locked="0" layoutInCell="1" allowOverlap="1" wp14:anchorId="34C52ED2" wp14:editId="0BA1EB0F">
                <wp:simplePos x="0" y="0"/>
                <wp:positionH relativeFrom="column">
                  <wp:posOffset>1327150</wp:posOffset>
                </wp:positionH>
                <wp:positionV relativeFrom="paragraph">
                  <wp:posOffset>2914650</wp:posOffset>
                </wp:positionV>
                <wp:extent cx="762000" cy="352425"/>
                <wp:effectExtent l="0" t="133350" r="0" b="142875"/>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642901">
                          <a:off x="0" y="0"/>
                          <a:ext cx="762000" cy="352425"/>
                        </a:xfrm>
                        <a:prstGeom prst="rect">
                          <a:avLst/>
                        </a:prstGeom>
                        <a:noFill/>
                        <a:ln w="25400" cap="flat" cmpd="sng" algn="ctr">
                          <a:noFill/>
                          <a:prstDash val="solid"/>
                        </a:ln>
                        <a:effectLst/>
                      </wps:spPr>
                      <wps:txbx>
                        <w:txbxContent>
                          <w:p w:rsidR="00A91140" w:rsidRPr="00FB29B8" w:rsidRDefault="00A91140" w:rsidP="00BB6ECB">
                            <w:pPr>
                              <w:jc w:val="center"/>
                              <w:rPr>
                                <w:sz w:val="14"/>
                                <w:szCs w:val="14"/>
                              </w:rPr>
                            </w:pPr>
                            <w:r>
                              <w:rPr>
                                <w:sz w:val="14"/>
                                <w:szCs w:val="14"/>
                                <w:lang w:val="ru-RU"/>
                              </w:rPr>
                              <w:t xml:space="preserve">3500 </w:t>
                            </w:r>
                            <w:r>
                              <w:rPr>
                                <w:sz w:val="14"/>
                                <w:szCs w:val="14"/>
                              </w:rPr>
                              <w:t xml:space="preserve">KGS </w:t>
                            </w:r>
                            <w:r>
                              <w:rPr>
                                <w:sz w:val="14"/>
                                <w:szCs w:val="14"/>
                                <w:lang w:val="ru-RU"/>
                              </w:rPr>
                              <w:t xml:space="preserve"> </w:t>
                            </w:r>
                            <w:r>
                              <w:rPr>
                                <w:sz w:val="14"/>
                                <w:szCs w:val="14"/>
                              </w:rPr>
                              <w:t xml:space="preserve">for </w:t>
                            </w:r>
                            <w:r w:rsidRPr="003704BB">
                              <w:rPr>
                                <w:sz w:val="14"/>
                                <w:szCs w:val="14"/>
                                <w:lang w:val="ru-RU"/>
                              </w:rPr>
                              <w:t xml:space="preserve"> </w:t>
                            </w:r>
                            <w:r>
                              <w:rPr>
                                <w:sz w:val="14"/>
                                <w:szCs w:val="14"/>
                                <w:lang w:val="ru-RU"/>
                              </w:rPr>
                              <w:t xml:space="preserve">1 </w:t>
                            </w:r>
                            <w:r>
                              <w:rPr>
                                <w:sz w:val="14"/>
                                <w:szCs w:val="14"/>
                              </w:rPr>
                              <w: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7" style="position:absolute;margin-left:104.5pt;margin-top:229.5pt;width:60pt;height:27.75pt;rotation:2886753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" filled="f" stroked="f" strokeweight="2pt">
                <v:path arrowok="t"/>
                <v:textbox>
                  <w:txbxContent>
                    <w:p w:rsidR="00A91140" w:rsidRPr="00FB29B8" w:rsidRDefault="00A91140" w:rsidP="00BB6ECB">
                      <w:pPr>
                        <w:jc w:val="center"/>
                        <w:rPr>
                          <w:sz w:val="14"/>
                          <w:szCs w:val="14"/>
                        </w:rPr>
                      </w:pPr>
                      <w:r>
                        <w:rPr>
                          <w:sz w:val="14"/>
                          <w:szCs w:val="14"/>
                          <w:lang w:val="ru-RU"/>
                        </w:rPr>
                        <w:t xml:space="preserve">3500 </w:t>
                      </w:r>
                      <w:r>
                        <w:rPr>
                          <w:sz w:val="14"/>
                          <w:szCs w:val="14"/>
                        </w:rPr>
                        <w:t xml:space="preserve">KGS </w:t>
                      </w:r>
                      <w:r>
                        <w:rPr>
                          <w:sz w:val="14"/>
                          <w:szCs w:val="14"/>
                          <w:lang w:val="ru-RU"/>
                        </w:rPr>
                        <w:t xml:space="preserve"> </w:t>
                      </w:r>
                      <w:r>
                        <w:rPr>
                          <w:sz w:val="14"/>
                          <w:szCs w:val="14"/>
                        </w:rPr>
                        <w:t xml:space="preserve">for </w:t>
                      </w:r>
                      <w:r w:rsidRPr="003704BB">
                        <w:rPr>
                          <w:sz w:val="14"/>
                          <w:szCs w:val="14"/>
                          <w:lang w:val="ru-RU"/>
                        </w:rPr>
                        <w:t xml:space="preserve"> </w:t>
                      </w:r>
                      <w:r>
                        <w:rPr>
                          <w:sz w:val="14"/>
                          <w:szCs w:val="14"/>
                          <w:lang w:val="ru-RU"/>
                        </w:rPr>
                        <w:t xml:space="preserve">1 </w:t>
                      </w:r>
                      <w:r>
                        <w:rPr>
                          <w:sz w:val="14"/>
                          <w:szCs w:val="14"/>
                        </w:rPr>
                        <w:t>ton</w:t>
                      </w:r>
                    </w:p>
                  </w:txbxContent>
                </v:textbox>
              </v:rect>
            </w:pict>
          </mc:Fallback>
        </mc:AlternateContent>
      </w:r>
      <w:r>
        <w:t xml:space="preserve">For the most part such an interrelationship of farmers will develop on the basis of long-term relations and trust-based relationship of Sugar factory with such associations, specifying their priority in performance of a service and provision of finance to their activities. Sugar factory can contribute the development of such associations and strengthening of areas by the way of creation of instruments of influence and one of this bludgeons may be used as interrelationship of factory with cooperatives, as indicated in the picture, see below. </w:t>
      </w:r>
      <w:r w:rsidRPr="00FF4D42">
        <w:t xml:space="preserve"> </w:t>
      </w:r>
    </w:p>
    <w:p w:rsidR="00E96296" w:rsidRDefault="00E96296" w:rsidP="00BB6ECB"/>
    <w:p w:rsidR="00E96296" w:rsidRDefault="00E96296" w:rsidP="00BB6ECB"/>
    <w:p w:rsidR="00BB6ECB" w:rsidRPr="00FF4D42" w:rsidRDefault="00E96296" w:rsidP="00BB6ECB">
      <w:r>
        <w:rPr>
          <w:noProof/>
        </w:rPr>
        <w:lastRenderedPageBreak/>
        <mc:AlternateContent>
          <mc:Choice Requires="wps">
            <w:drawing>
              <wp:anchor distT="0" distB="0" distL="114299" distR="114299" simplePos="0" relativeHeight="251691008" behindDoc="0" locked="0" layoutInCell="1" allowOverlap="1" wp14:anchorId="06692176" wp14:editId="0A3567AA">
                <wp:simplePos x="0" y="0"/>
                <wp:positionH relativeFrom="column">
                  <wp:posOffset>694945</wp:posOffset>
                </wp:positionH>
                <wp:positionV relativeFrom="paragraph">
                  <wp:posOffset>3427501</wp:posOffset>
                </wp:positionV>
                <wp:extent cx="5830213" cy="0"/>
                <wp:effectExtent l="0" t="0" r="1841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30213"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4.7pt,269.9pt" to="513.75pt,2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" strokecolor="#4a7ebb">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2DF73209" wp14:editId="7F474C3F">
                <wp:simplePos x="0" y="0"/>
                <wp:positionH relativeFrom="column">
                  <wp:posOffset>5693410</wp:posOffset>
                </wp:positionH>
                <wp:positionV relativeFrom="paragraph">
                  <wp:posOffset>1111885</wp:posOffset>
                </wp:positionV>
                <wp:extent cx="762000" cy="352425"/>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52425"/>
                        </a:xfrm>
                        <a:prstGeom prst="rect">
                          <a:avLst/>
                        </a:prstGeom>
                        <a:noFill/>
                        <a:ln w="25400" cap="flat" cmpd="sng" algn="ctr">
                          <a:noFill/>
                          <a:prstDash val="solid"/>
                        </a:ln>
                        <a:effectLst/>
                      </wps:spPr>
                      <wps:txbx>
                        <w:txbxContent>
                          <w:p w:rsidR="00A91140" w:rsidRPr="00FB29B8" w:rsidRDefault="00A91140" w:rsidP="00BB6ECB">
                            <w:pPr>
                              <w:jc w:val="center"/>
                              <w:rPr>
                                <w:sz w:val="14"/>
                                <w:szCs w:val="14"/>
                              </w:rPr>
                            </w:pPr>
                            <w:r w:rsidRPr="003704BB">
                              <w:rPr>
                                <w:sz w:val="14"/>
                                <w:szCs w:val="14"/>
                                <w:lang w:val="ru-RU"/>
                              </w:rPr>
                              <w:t>3</w:t>
                            </w:r>
                            <w:r>
                              <w:rPr>
                                <w:sz w:val="14"/>
                                <w:szCs w:val="14"/>
                                <w:lang w:val="ru-RU"/>
                              </w:rPr>
                              <w:t xml:space="preserve">300 </w:t>
                            </w:r>
                            <w:r>
                              <w:rPr>
                                <w:sz w:val="14"/>
                                <w:szCs w:val="14"/>
                              </w:rPr>
                              <w:t>KGS</w:t>
                            </w:r>
                            <w:r>
                              <w:rPr>
                                <w:sz w:val="14"/>
                                <w:szCs w:val="14"/>
                                <w:lang w:val="ru-RU"/>
                              </w:rPr>
                              <w:t xml:space="preserve"> </w:t>
                            </w:r>
                            <w:r>
                              <w:rPr>
                                <w:sz w:val="14"/>
                                <w:szCs w:val="14"/>
                              </w:rPr>
                              <w:t>for</w:t>
                            </w:r>
                            <w:r>
                              <w:rPr>
                                <w:sz w:val="14"/>
                                <w:szCs w:val="14"/>
                                <w:lang w:val="ru-RU"/>
                              </w:rPr>
                              <w:t xml:space="preserve"> 1 </w:t>
                            </w:r>
                            <w:r>
                              <w:rPr>
                                <w:sz w:val="14"/>
                                <w:szCs w:val="14"/>
                              </w:rPr>
                              <w: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9" o:spid="_x0000_s1028" style="position:absolute;margin-left:448.3pt;margin-top:87.55pt;width:60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" filled="f" stroked="f" strokeweight="2pt">
                <v:path arrowok="t"/>
                <v:textbox>
                  <w:txbxContent>
                    <w:p w:rsidR="00A91140" w:rsidRPr="00FB29B8" w:rsidRDefault="00A91140" w:rsidP="00BB6ECB">
                      <w:pPr>
                        <w:jc w:val="center"/>
                        <w:rPr>
                          <w:sz w:val="14"/>
                          <w:szCs w:val="14"/>
                        </w:rPr>
                      </w:pPr>
                      <w:r w:rsidRPr="003704BB">
                        <w:rPr>
                          <w:sz w:val="14"/>
                          <w:szCs w:val="14"/>
                          <w:lang w:val="ru-RU"/>
                        </w:rPr>
                        <w:t>3</w:t>
                      </w:r>
                      <w:r>
                        <w:rPr>
                          <w:sz w:val="14"/>
                          <w:szCs w:val="14"/>
                          <w:lang w:val="ru-RU"/>
                        </w:rPr>
                        <w:t xml:space="preserve">300 </w:t>
                      </w:r>
                      <w:r>
                        <w:rPr>
                          <w:sz w:val="14"/>
                          <w:szCs w:val="14"/>
                        </w:rPr>
                        <w:t>KGS</w:t>
                      </w:r>
                      <w:r>
                        <w:rPr>
                          <w:sz w:val="14"/>
                          <w:szCs w:val="14"/>
                          <w:lang w:val="ru-RU"/>
                        </w:rPr>
                        <w:t xml:space="preserve"> </w:t>
                      </w:r>
                      <w:r>
                        <w:rPr>
                          <w:sz w:val="14"/>
                          <w:szCs w:val="14"/>
                        </w:rPr>
                        <w:t>for</w:t>
                      </w:r>
                      <w:r>
                        <w:rPr>
                          <w:sz w:val="14"/>
                          <w:szCs w:val="14"/>
                          <w:lang w:val="ru-RU"/>
                        </w:rPr>
                        <w:t xml:space="preserve"> 1 </w:t>
                      </w:r>
                      <w:r>
                        <w:rPr>
                          <w:sz w:val="14"/>
                          <w:szCs w:val="14"/>
                        </w:rPr>
                        <w:t>ton</w:t>
                      </w:r>
                    </w:p>
                  </w:txbxContent>
                </v:textbox>
              </v:rect>
            </w:pict>
          </mc:Fallback>
        </mc:AlternateContent>
      </w:r>
      <w:r>
        <w:rPr>
          <w:noProof/>
        </w:rPr>
        <mc:AlternateContent>
          <mc:Choice Requires="wps">
            <w:drawing>
              <wp:anchor distT="0" distB="0" distL="114299" distR="114299" simplePos="0" relativeHeight="251679744" behindDoc="0" locked="0" layoutInCell="1" allowOverlap="1" wp14:anchorId="6D4509F1" wp14:editId="0C9B428A">
                <wp:simplePos x="0" y="0"/>
                <wp:positionH relativeFrom="column">
                  <wp:posOffset>6525260</wp:posOffset>
                </wp:positionH>
                <wp:positionV relativeFrom="paragraph">
                  <wp:posOffset>1581150</wp:posOffset>
                </wp:positionV>
                <wp:extent cx="0" cy="1857375"/>
                <wp:effectExtent l="0" t="0" r="19050" b="95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573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13.8pt,124.5pt" to="513.8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" strokecolor="#4a7ebb">
                <o:lock v:ext="edit" shapetype="f"/>
              </v:line>
            </w:pict>
          </mc:Fallback>
        </mc:AlternateContent>
      </w:r>
      <w:r>
        <w:rPr>
          <w:noProof/>
        </w:rPr>
        <mc:AlternateContent>
          <mc:Choice Requires="wps">
            <w:drawing>
              <wp:anchor distT="4294967295" distB="4294967295" distL="114300" distR="114300" simplePos="0" relativeHeight="251681792" behindDoc="0" locked="0" layoutInCell="1" allowOverlap="1" wp14:anchorId="3B544F79" wp14:editId="2C79964C">
                <wp:simplePos x="0" y="0"/>
                <wp:positionH relativeFrom="column">
                  <wp:posOffset>5539105</wp:posOffset>
                </wp:positionH>
                <wp:positionV relativeFrom="paragraph">
                  <wp:posOffset>1587500</wp:posOffset>
                </wp:positionV>
                <wp:extent cx="990600" cy="0"/>
                <wp:effectExtent l="38100" t="76200" r="0" b="11430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90600"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436.15pt;margin-top:125pt;width:78pt;height:0;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" strokecolor="#4a7ebb">
                <v:stroke endarrow="open"/>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4F87A412" wp14:editId="21AE24CD">
                <wp:simplePos x="0" y="0"/>
                <wp:positionH relativeFrom="column">
                  <wp:posOffset>3112288</wp:posOffset>
                </wp:positionH>
                <wp:positionV relativeFrom="paragraph">
                  <wp:posOffset>-95758</wp:posOffset>
                </wp:positionV>
                <wp:extent cx="762000" cy="352425"/>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352425"/>
                        </a:xfrm>
                        <a:prstGeom prst="rect">
                          <a:avLst/>
                        </a:prstGeom>
                        <a:noFill/>
                        <a:ln w="25400" cap="flat" cmpd="sng" algn="ctr">
                          <a:noFill/>
                          <a:prstDash val="solid"/>
                        </a:ln>
                        <a:effectLst/>
                      </wps:spPr>
                      <wps:txbx>
                        <w:txbxContent>
                          <w:p w:rsidR="00A91140" w:rsidRPr="00FB29B8" w:rsidRDefault="00A91140" w:rsidP="00BB6ECB">
                            <w:pPr>
                              <w:jc w:val="center"/>
                              <w:rPr>
                                <w:sz w:val="14"/>
                                <w:szCs w:val="14"/>
                              </w:rPr>
                            </w:pPr>
                            <w:r w:rsidRPr="003704BB">
                              <w:rPr>
                                <w:sz w:val="14"/>
                                <w:szCs w:val="14"/>
                                <w:lang w:val="ru-RU"/>
                              </w:rPr>
                              <w:t>3</w:t>
                            </w:r>
                            <w:r>
                              <w:rPr>
                                <w:sz w:val="14"/>
                                <w:szCs w:val="14"/>
                                <w:lang w:val="ru-RU"/>
                              </w:rPr>
                              <w:t>400</w:t>
                            </w:r>
                            <w:r>
                              <w:rPr>
                                <w:sz w:val="14"/>
                                <w:szCs w:val="14"/>
                              </w:rPr>
                              <w:t xml:space="preserve"> KGS</w:t>
                            </w:r>
                            <w:r>
                              <w:rPr>
                                <w:sz w:val="14"/>
                                <w:szCs w:val="14"/>
                                <w:lang w:val="ru-RU"/>
                              </w:rPr>
                              <w:t xml:space="preserve"> </w:t>
                            </w:r>
                            <w:r>
                              <w:rPr>
                                <w:sz w:val="14"/>
                                <w:szCs w:val="14"/>
                              </w:rPr>
                              <w:t>for</w:t>
                            </w:r>
                            <w:r>
                              <w:rPr>
                                <w:sz w:val="14"/>
                                <w:szCs w:val="14"/>
                                <w:lang w:val="ru-RU"/>
                              </w:rPr>
                              <w:t xml:space="preserve"> 1 </w:t>
                            </w:r>
                            <w:r>
                              <w:rPr>
                                <w:sz w:val="14"/>
                                <w:szCs w:val="14"/>
                              </w:rPr>
                              <w: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29" style="position:absolute;margin-left:245.05pt;margin-top:-7.55pt;width:60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" filled="f" stroked="f" strokeweight="2pt">
                <v:path arrowok="t"/>
                <v:textbox>
                  <w:txbxContent>
                    <w:p w:rsidR="00A91140" w:rsidRPr="00FB29B8" w:rsidRDefault="00A91140" w:rsidP="00BB6ECB">
                      <w:pPr>
                        <w:jc w:val="center"/>
                        <w:rPr>
                          <w:sz w:val="14"/>
                          <w:szCs w:val="14"/>
                        </w:rPr>
                      </w:pPr>
                      <w:r w:rsidRPr="003704BB">
                        <w:rPr>
                          <w:sz w:val="14"/>
                          <w:szCs w:val="14"/>
                          <w:lang w:val="ru-RU"/>
                        </w:rPr>
                        <w:t>3</w:t>
                      </w:r>
                      <w:r>
                        <w:rPr>
                          <w:sz w:val="14"/>
                          <w:szCs w:val="14"/>
                          <w:lang w:val="ru-RU"/>
                        </w:rPr>
                        <w:t>400</w:t>
                      </w:r>
                      <w:r>
                        <w:rPr>
                          <w:sz w:val="14"/>
                          <w:szCs w:val="14"/>
                        </w:rPr>
                        <w:t xml:space="preserve"> KGS</w:t>
                      </w:r>
                      <w:r>
                        <w:rPr>
                          <w:sz w:val="14"/>
                          <w:szCs w:val="14"/>
                          <w:lang w:val="ru-RU"/>
                        </w:rPr>
                        <w:t xml:space="preserve"> </w:t>
                      </w:r>
                      <w:r>
                        <w:rPr>
                          <w:sz w:val="14"/>
                          <w:szCs w:val="14"/>
                        </w:rPr>
                        <w:t>for</w:t>
                      </w:r>
                      <w:r>
                        <w:rPr>
                          <w:sz w:val="14"/>
                          <w:szCs w:val="14"/>
                          <w:lang w:val="ru-RU"/>
                        </w:rPr>
                        <w:t xml:space="preserve"> 1 </w:t>
                      </w:r>
                      <w:r>
                        <w:rPr>
                          <w:sz w:val="14"/>
                          <w:szCs w:val="14"/>
                        </w:rPr>
                        <w:t>ton</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30C69348" wp14:editId="4D0CFD95">
                <wp:simplePos x="0" y="0"/>
                <wp:positionH relativeFrom="column">
                  <wp:posOffset>1077187</wp:posOffset>
                </wp:positionH>
                <wp:positionV relativeFrom="paragraph">
                  <wp:posOffset>763041</wp:posOffset>
                </wp:positionV>
                <wp:extent cx="762000" cy="352425"/>
                <wp:effectExtent l="0" t="133350" r="0" b="142875"/>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124806">
                          <a:off x="0" y="0"/>
                          <a:ext cx="762000" cy="352425"/>
                        </a:xfrm>
                        <a:prstGeom prst="rect">
                          <a:avLst/>
                        </a:prstGeom>
                        <a:noFill/>
                        <a:ln w="25400" cap="flat" cmpd="sng" algn="ctr">
                          <a:noFill/>
                          <a:prstDash val="solid"/>
                        </a:ln>
                        <a:effectLst/>
                      </wps:spPr>
                      <wps:txbx>
                        <w:txbxContent>
                          <w:p w:rsidR="00A91140" w:rsidRPr="00FB29B8" w:rsidRDefault="00A91140" w:rsidP="00BB6ECB">
                            <w:pPr>
                              <w:jc w:val="center"/>
                              <w:rPr>
                                <w:sz w:val="14"/>
                                <w:szCs w:val="14"/>
                              </w:rPr>
                            </w:pPr>
                            <w:r>
                              <w:rPr>
                                <w:sz w:val="14"/>
                                <w:szCs w:val="14"/>
                                <w:lang w:val="ru-RU"/>
                              </w:rPr>
                              <w:t xml:space="preserve">3500 </w:t>
                            </w:r>
                            <w:r>
                              <w:rPr>
                                <w:sz w:val="14"/>
                                <w:szCs w:val="14"/>
                              </w:rPr>
                              <w:t>KGS for</w:t>
                            </w:r>
                            <w:r>
                              <w:rPr>
                                <w:sz w:val="14"/>
                                <w:szCs w:val="14"/>
                                <w:lang w:val="ru-RU"/>
                              </w:rPr>
                              <w:t xml:space="preserve"> 1 </w:t>
                            </w:r>
                            <w:r w:rsidR="00E96296">
                              <w:rPr>
                                <w:sz w:val="14"/>
                                <w:szCs w:val="14"/>
                              </w:rPr>
                              <w:t>t</w:t>
                            </w:r>
                            <w:r>
                              <w:rPr>
                                <w:sz w:val="14"/>
                                <w:szCs w:val="14"/>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 o:spid="_x0000_s1030" style="position:absolute;margin-left:84.8pt;margin-top:60.1pt;width:60pt;height:27.75pt;rotation:-270357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" filled="f" stroked="f" strokeweight="2pt">
                <v:path arrowok="t"/>
                <v:textbox>
                  <w:txbxContent>
                    <w:p w:rsidR="00A91140" w:rsidRPr="00FB29B8" w:rsidRDefault="00A91140" w:rsidP="00BB6ECB">
                      <w:pPr>
                        <w:jc w:val="center"/>
                        <w:rPr>
                          <w:sz w:val="14"/>
                          <w:szCs w:val="14"/>
                        </w:rPr>
                      </w:pPr>
                      <w:r>
                        <w:rPr>
                          <w:sz w:val="14"/>
                          <w:szCs w:val="14"/>
                          <w:lang w:val="ru-RU"/>
                        </w:rPr>
                        <w:t xml:space="preserve">3500 </w:t>
                      </w:r>
                      <w:r>
                        <w:rPr>
                          <w:sz w:val="14"/>
                          <w:szCs w:val="14"/>
                        </w:rPr>
                        <w:t>KGS for</w:t>
                      </w:r>
                      <w:r>
                        <w:rPr>
                          <w:sz w:val="14"/>
                          <w:szCs w:val="14"/>
                          <w:lang w:val="ru-RU"/>
                        </w:rPr>
                        <w:t xml:space="preserve"> 1 </w:t>
                      </w:r>
                      <w:r w:rsidR="00E96296">
                        <w:rPr>
                          <w:sz w:val="14"/>
                          <w:szCs w:val="14"/>
                        </w:rPr>
                        <w:t>t</w:t>
                      </w:r>
                      <w:r>
                        <w:rPr>
                          <w:sz w:val="14"/>
                          <w:szCs w:val="14"/>
                        </w:rPr>
                        <w:t>on</w:t>
                      </w:r>
                    </w:p>
                  </w:txbxContent>
                </v:textbox>
              </v:rect>
            </w:pict>
          </mc:Fallback>
        </mc:AlternateContent>
      </w:r>
      <w:r w:rsidR="00BB6ECB">
        <w:rPr>
          <w:noProof/>
        </w:rPr>
        <w:drawing>
          <wp:inline distT="0" distB="0" distL="0" distR="0" wp14:anchorId="55E5BAEE" wp14:editId="6941279B">
            <wp:extent cx="6525158" cy="3291840"/>
            <wp:effectExtent l="0" t="0" r="0" b="2286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BB6ECB" w:rsidRPr="00FF4D42">
        <w:t xml:space="preserve"> </w:t>
      </w:r>
    </w:p>
    <w:p w:rsidR="00BB6ECB" w:rsidRDefault="00BB6ECB" w:rsidP="00BB6ECB">
      <w:r>
        <w:rPr>
          <w:noProof/>
        </w:rPr>
        <mc:AlternateContent>
          <mc:Choice Requires="wps">
            <w:drawing>
              <wp:anchor distT="0" distB="0" distL="114300" distR="114300" simplePos="0" relativeHeight="251677696" behindDoc="0" locked="0" layoutInCell="1" allowOverlap="1" wp14:anchorId="17599599" wp14:editId="62CCC50E">
                <wp:simplePos x="0" y="0"/>
                <wp:positionH relativeFrom="column">
                  <wp:posOffset>685800</wp:posOffset>
                </wp:positionH>
                <wp:positionV relativeFrom="paragraph">
                  <wp:posOffset>-1791335</wp:posOffset>
                </wp:positionV>
                <wp:extent cx="9525" cy="1581150"/>
                <wp:effectExtent l="0" t="0" r="2857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58115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1.05pt" to="54.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" strokecolor="#4a7ebb">
                <o:lock v:ext="edit" shapetype="f"/>
              </v:line>
            </w:pict>
          </mc:Fallback>
        </mc:AlternateContent>
      </w:r>
      <w:r>
        <w:rPr>
          <w:noProof/>
        </w:rPr>
        <mc:AlternateContent>
          <mc:Choice Requires="wps">
            <w:drawing>
              <wp:anchor distT="0" distB="0" distL="114300" distR="114300" simplePos="0" relativeHeight="251680768" behindDoc="0" locked="0" layoutInCell="1" allowOverlap="1" wp14:anchorId="64B085F2" wp14:editId="630F8947">
                <wp:simplePos x="0" y="0"/>
                <wp:positionH relativeFrom="column">
                  <wp:posOffset>5257800</wp:posOffset>
                </wp:positionH>
                <wp:positionV relativeFrom="paragraph">
                  <wp:posOffset>-3639185</wp:posOffset>
                </wp:positionV>
                <wp:extent cx="219075" cy="3200400"/>
                <wp:effectExtent l="0" t="0" r="28575" b="19050"/>
                <wp:wrapNone/>
                <wp:docPr id="23" name="Right Brac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320040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 o:spid="_x0000_s1026" type="#_x0000_t88" style="position:absolute;margin-left:414pt;margin-top:-286.55pt;width:17.25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" adj="123" strokecolor="#4a7ebb"/>
            </w:pict>
          </mc:Fallback>
        </mc:AlternateContent>
      </w:r>
      <w:r w:rsidRPr="00FB29B8">
        <w:t xml:space="preserve">Counting </w:t>
      </w:r>
      <w:r>
        <w:t>of</w:t>
      </w:r>
      <w:r w:rsidRPr="00FB29B8">
        <w:t xml:space="preserve"> sugar beet </w:t>
      </w:r>
      <w:r>
        <w:t>delivery</w:t>
      </w:r>
      <w:r w:rsidRPr="00FB29B8">
        <w:t xml:space="preserve"> by </w:t>
      </w:r>
      <w:r>
        <w:t xml:space="preserve">should be done by the collection points: </w:t>
      </w:r>
    </w:p>
    <w:p w:rsidR="00BB6ECB" w:rsidRDefault="00BB6ECB" w:rsidP="00BB6ECB">
      <w:pPr>
        <w:rPr>
          <w:lang w:val="ru-RU"/>
        </w:rPr>
      </w:pPr>
      <w:r>
        <w:rPr>
          <w:noProof/>
        </w:rPr>
        <w:drawing>
          <wp:inline distT="0" distB="0" distL="0" distR="0" wp14:anchorId="66124600" wp14:editId="66146CB4">
            <wp:extent cx="6457950" cy="3200400"/>
            <wp:effectExtent l="0" t="0" r="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732F2" w:rsidRDefault="002732F2" w:rsidP="002D73BD">
      <w:pPr>
        <w:pStyle w:val="Heading1"/>
        <w:rPr>
          <w:lang w:val="en-GB"/>
        </w:rPr>
      </w:pPr>
      <w:bookmarkStart w:id="55" w:name="_Toc481505454"/>
    </w:p>
    <w:p w:rsidR="009E2E1F" w:rsidRDefault="009E2E1F" w:rsidP="002D73BD">
      <w:pPr>
        <w:pStyle w:val="Heading1"/>
        <w:rPr>
          <w:lang w:val="en-GB"/>
        </w:rPr>
      </w:pPr>
      <w:r w:rsidRPr="00921FC8">
        <w:rPr>
          <w:lang w:val="en-GB"/>
        </w:rPr>
        <w:t>Value added within the value chain</w:t>
      </w:r>
      <w:bookmarkEnd w:id="55"/>
    </w:p>
    <w:p w:rsidR="0030024D" w:rsidRPr="0030024D" w:rsidRDefault="0030024D" w:rsidP="0030024D">
      <w:pPr>
        <w:rPr>
          <w:lang w:val="en-GB"/>
        </w:rPr>
      </w:pPr>
      <w:r>
        <w:t>For production of 1 hectare of sugar beet, it’s needed 116 thousand KGS = ~1 590 EUR</w:t>
      </w:r>
      <w:r>
        <w:t xml:space="preserve">. If all agro-technological recommendations are followed and used on requested time, it’s possible to get </w:t>
      </w:r>
      <w:proofErr w:type="spellStart"/>
      <w:r>
        <w:t>upto</w:t>
      </w:r>
      <w:proofErr w:type="spellEnd"/>
      <w:r>
        <w:t xml:space="preserve"> 70 tons/ha, but in calculations below, taken only 50 tons/ha. </w:t>
      </w:r>
    </w:p>
    <w:p w:rsidR="00821A72" w:rsidRDefault="002732F2" w:rsidP="009E2E1F">
      <w:pPr>
        <w:rPr>
          <w:i/>
          <w:color w:val="C0504D" w:themeColor="accent2"/>
          <w:lang w:val="en-GB"/>
        </w:rPr>
      </w:pPr>
      <w:r>
        <w:rPr>
          <w:i/>
          <w:noProof/>
          <w:color w:val="C0504D" w:themeColor="accent2"/>
        </w:rPr>
        <w:drawing>
          <wp:anchor distT="0" distB="0" distL="114300" distR="114300" simplePos="0" relativeHeight="251694080" behindDoc="0" locked="0" layoutInCell="1" allowOverlap="1" wp14:anchorId="2D2DBF1A" wp14:editId="4F09238F">
            <wp:simplePos x="0" y="0"/>
            <wp:positionH relativeFrom="column">
              <wp:posOffset>0</wp:posOffset>
            </wp:positionH>
            <wp:positionV relativeFrom="paragraph">
              <wp:posOffset>198552</wp:posOffset>
            </wp:positionV>
            <wp:extent cx="3147915" cy="185074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35">
                      <a:extLst>
                        <a:ext uri="{28A0092B-C50C-407E-A947-70E740481C1C}">
                          <a14:useLocalDpi xmlns:a14="http://schemas.microsoft.com/office/drawing/2010/main" val="0"/>
                        </a:ext>
                      </a:extLst>
                    </a:blip>
                    <a:stretch>
                      <a:fillRect/>
                    </a:stretch>
                  </pic:blipFill>
                  <pic:spPr>
                    <a:xfrm>
                      <a:off x="0" y="0"/>
                      <a:ext cx="3147915" cy="1850745"/>
                    </a:xfrm>
                    <a:prstGeom prst="rect">
                      <a:avLst/>
                    </a:prstGeom>
                  </pic:spPr>
                </pic:pic>
              </a:graphicData>
            </a:graphic>
            <wp14:sizeRelH relativeFrom="page">
              <wp14:pctWidth>0</wp14:pctWidth>
            </wp14:sizeRelH>
            <wp14:sizeRelV relativeFrom="page">
              <wp14:pctHeight>0</wp14:pctHeight>
            </wp14:sizeRelV>
          </wp:anchor>
        </w:drawing>
      </w:r>
    </w:p>
    <w:p w:rsidR="00821A72" w:rsidRDefault="00821A72" w:rsidP="009E2E1F">
      <w:pPr>
        <w:rPr>
          <w:i/>
          <w:color w:val="C0504D" w:themeColor="accent2"/>
          <w:lang w:val="en-GB"/>
        </w:rPr>
      </w:pPr>
    </w:p>
    <w:p w:rsidR="002732F2" w:rsidRDefault="002732F2" w:rsidP="009E2E1F">
      <w:pPr>
        <w:rPr>
          <w:i/>
          <w:color w:val="C0504D" w:themeColor="accent2"/>
          <w:lang w:val="en-GB"/>
        </w:rPr>
      </w:pPr>
      <w:r>
        <w:rPr>
          <w:i/>
          <w:noProof/>
          <w:color w:val="C0504D" w:themeColor="accent2"/>
        </w:rPr>
        <w:drawing>
          <wp:anchor distT="0" distB="0" distL="114300" distR="114300" simplePos="0" relativeHeight="251695104" behindDoc="0" locked="0" layoutInCell="1" allowOverlap="1" wp14:anchorId="2CA5F9FF" wp14:editId="76746554">
            <wp:simplePos x="0" y="0"/>
            <wp:positionH relativeFrom="column">
              <wp:posOffset>3979113</wp:posOffset>
            </wp:positionH>
            <wp:positionV relativeFrom="paragraph">
              <wp:posOffset>231775</wp:posOffset>
            </wp:positionV>
            <wp:extent cx="1623695" cy="247967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36">
                      <a:extLst>
                        <a:ext uri="{28A0092B-C50C-407E-A947-70E740481C1C}">
                          <a14:useLocalDpi xmlns:a14="http://schemas.microsoft.com/office/drawing/2010/main" val="0"/>
                        </a:ext>
                      </a:extLst>
                    </a:blip>
                    <a:stretch>
                      <a:fillRect/>
                    </a:stretch>
                  </pic:blipFill>
                  <pic:spPr>
                    <a:xfrm>
                      <a:off x="0" y="0"/>
                      <a:ext cx="1623695" cy="2479675"/>
                    </a:xfrm>
                    <a:prstGeom prst="rect">
                      <a:avLst/>
                    </a:prstGeom>
                  </pic:spPr>
                </pic:pic>
              </a:graphicData>
            </a:graphic>
            <wp14:sizeRelH relativeFrom="page">
              <wp14:pctWidth>0</wp14:pctWidth>
            </wp14:sizeRelH>
            <wp14:sizeRelV relativeFrom="page">
              <wp14:pctHeight>0</wp14:pctHeight>
            </wp14:sizeRelV>
          </wp:anchor>
        </w:drawing>
      </w:r>
    </w:p>
    <w:p w:rsidR="002732F2" w:rsidRDefault="002732F2" w:rsidP="009E2E1F">
      <w:pPr>
        <w:rPr>
          <w:i/>
          <w:color w:val="C0504D" w:themeColor="accent2"/>
          <w:lang w:val="en-GB"/>
        </w:rPr>
      </w:pPr>
    </w:p>
    <w:p w:rsidR="002732F2" w:rsidRDefault="002732F2" w:rsidP="009E2E1F">
      <w:pPr>
        <w:rPr>
          <w:i/>
          <w:color w:val="C0504D" w:themeColor="accent2"/>
          <w:lang w:val="en-GB"/>
        </w:rPr>
      </w:pPr>
    </w:p>
    <w:p w:rsidR="002732F2" w:rsidRDefault="002732F2" w:rsidP="009E2E1F">
      <w:pPr>
        <w:rPr>
          <w:i/>
          <w:color w:val="C0504D" w:themeColor="accent2"/>
          <w:lang w:val="en-GB"/>
        </w:rPr>
      </w:pPr>
    </w:p>
    <w:p w:rsidR="00821A72" w:rsidRDefault="00821A72" w:rsidP="009E2E1F">
      <w:pPr>
        <w:rPr>
          <w:i/>
          <w:color w:val="C0504D" w:themeColor="accent2"/>
          <w:lang w:val="en-GB"/>
        </w:rPr>
      </w:pPr>
    </w:p>
    <w:p w:rsidR="002732F2" w:rsidRDefault="002732F2" w:rsidP="009E2E1F">
      <w:pPr>
        <w:rPr>
          <w:i/>
          <w:color w:val="C0504D" w:themeColor="accent2"/>
          <w:lang w:val="en-GB"/>
        </w:rPr>
      </w:pPr>
      <w:r>
        <w:rPr>
          <w:i/>
          <w:noProof/>
          <w:color w:val="C0504D" w:themeColor="accent2"/>
        </w:rPr>
        <w:drawing>
          <wp:anchor distT="0" distB="0" distL="114300" distR="114300" simplePos="0" relativeHeight="251693056" behindDoc="0" locked="0" layoutInCell="1" allowOverlap="1" wp14:anchorId="6A604278" wp14:editId="09E2F8A6">
            <wp:simplePos x="0" y="0"/>
            <wp:positionH relativeFrom="column">
              <wp:posOffset>73583</wp:posOffset>
            </wp:positionH>
            <wp:positionV relativeFrom="paragraph">
              <wp:posOffset>50800</wp:posOffset>
            </wp:positionV>
            <wp:extent cx="3026410" cy="1850390"/>
            <wp:effectExtent l="0" t="0" r="254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ё.jpg"/>
                    <pic:cNvPicPr/>
                  </pic:nvPicPr>
                  <pic:blipFill>
                    <a:blip r:embed="rId37">
                      <a:extLst>
                        <a:ext uri="{28A0092B-C50C-407E-A947-70E740481C1C}">
                          <a14:useLocalDpi xmlns:a14="http://schemas.microsoft.com/office/drawing/2010/main" val="0"/>
                        </a:ext>
                      </a:extLst>
                    </a:blip>
                    <a:stretch>
                      <a:fillRect/>
                    </a:stretch>
                  </pic:blipFill>
                  <pic:spPr>
                    <a:xfrm>
                      <a:off x="0" y="0"/>
                      <a:ext cx="3026410" cy="1850390"/>
                    </a:xfrm>
                    <a:prstGeom prst="rect">
                      <a:avLst/>
                    </a:prstGeom>
                  </pic:spPr>
                </pic:pic>
              </a:graphicData>
            </a:graphic>
            <wp14:sizeRelH relativeFrom="page">
              <wp14:pctWidth>0</wp14:pctWidth>
            </wp14:sizeRelH>
            <wp14:sizeRelV relativeFrom="page">
              <wp14:pctHeight>0</wp14:pctHeight>
            </wp14:sizeRelV>
          </wp:anchor>
        </w:drawing>
      </w:r>
    </w:p>
    <w:p w:rsidR="002732F2" w:rsidRDefault="002732F2" w:rsidP="009E2E1F">
      <w:pPr>
        <w:rPr>
          <w:i/>
          <w:color w:val="C0504D" w:themeColor="accent2"/>
          <w:lang w:val="en-GB"/>
        </w:rPr>
      </w:pPr>
    </w:p>
    <w:p w:rsidR="002732F2" w:rsidRDefault="002732F2" w:rsidP="009E2E1F">
      <w:pPr>
        <w:rPr>
          <w:i/>
          <w:color w:val="C0504D" w:themeColor="accent2"/>
          <w:lang w:val="en-GB"/>
        </w:rPr>
      </w:pPr>
    </w:p>
    <w:p w:rsidR="002732F2" w:rsidRDefault="002732F2" w:rsidP="009E2E1F">
      <w:pPr>
        <w:rPr>
          <w:i/>
          <w:color w:val="C0504D" w:themeColor="accent2"/>
          <w:lang w:val="en-GB"/>
        </w:rPr>
      </w:pPr>
    </w:p>
    <w:p w:rsidR="002732F2" w:rsidRDefault="002732F2" w:rsidP="009E2E1F">
      <w:pPr>
        <w:rPr>
          <w:i/>
          <w:color w:val="C0504D" w:themeColor="accent2"/>
          <w:lang w:val="en-GB"/>
        </w:rPr>
      </w:pPr>
    </w:p>
    <w:p w:rsidR="002732F2" w:rsidRDefault="002732F2" w:rsidP="009E2E1F">
      <w:pPr>
        <w:rPr>
          <w:i/>
          <w:color w:val="C0504D" w:themeColor="accent2"/>
          <w:lang w:val="en-GB"/>
        </w:rPr>
      </w:pPr>
    </w:p>
    <w:p w:rsidR="002732F2" w:rsidRDefault="002732F2" w:rsidP="009E2E1F"/>
    <w:p w:rsidR="00E6498E" w:rsidRDefault="00DB1F01" w:rsidP="009E2E1F">
      <w:r>
        <w:t xml:space="preserve">Processing of 1 ton of sugar beet will have following expenses: </w:t>
      </w:r>
    </w:p>
    <w:p w:rsidR="00DB1F01" w:rsidRDefault="0027153D" w:rsidP="009E2E1F">
      <w:r>
        <w:rPr>
          <w:noProof/>
        </w:rPr>
        <w:drawing>
          <wp:anchor distT="0" distB="0" distL="114300" distR="114300" simplePos="0" relativeHeight="251697152" behindDoc="0" locked="0" layoutInCell="1" allowOverlap="1" wp14:anchorId="63699FDD" wp14:editId="6626DDE4">
            <wp:simplePos x="0" y="0"/>
            <wp:positionH relativeFrom="column">
              <wp:posOffset>3143961</wp:posOffset>
            </wp:positionH>
            <wp:positionV relativeFrom="paragraph">
              <wp:posOffset>261620</wp:posOffset>
            </wp:positionV>
            <wp:extent cx="1600200" cy="2340610"/>
            <wp:effectExtent l="0" t="0" r="0" b="254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jpg"/>
                    <pic:cNvPicPr/>
                  </pic:nvPicPr>
                  <pic:blipFill>
                    <a:blip r:embed="rId38">
                      <a:extLst>
                        <a:ext uri="{28A0092B-C50C-407E-A947-70E740481C1C}">
                          <a14:useLocalDpi xmlns:a14="http://schemas.microsoft.com/office/drawing/2010/main" val="0"/>
                        </a:ext>
                      </a:extLst>
                    </a:blip>
                    <a:stretch>
                      <a:fillRect/>
                    </a:stretch>
                  </pic:blipFill>
                  <pic:spPr>
                    <a:xfrm>
                      <a:off x="0" y="0"/>
                      <a:ext cx="1600200" cy="2340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0" locked="0" layoutInCell="1" allowOverlap="1" wp14:anchorId="7C1B5049" wp14:editId="3EE40644">
            <wp:simplePos x="0" y="0"/>
            <wp:positionH relativeFrom="column">
              <wp:posOffset>-635</wp:posOffset>
            </wp:positionH>
            <wp:positionV relativeFrom="paragraph">
              <wp:posOffset>49454</wp:posOffset>
            </wp:positionV>
            <wp:extent cx="2768600" cy="255270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39">
                      <a:extLst>
                        <a:ext uri="{28A0092B-C50C-407E-A947-70E740481C1C}">
                          <a14:useLocalDpi xmlns:a14="http://schemas.microsoft.com/office/drawing/2010/main" val="0"/>
                        </a:ext>
                      </a:extLst>
                    </a:blip>
                    <a:stretch>
                      <a:fillRect/>
                    </a:stretch>
                  </pic:blipFill>
                  <pic:spPr>
                    <a:xfrm>
                      <a:off x="0" y="0"/>
                      <a:ext cx="2768600" cy="2552700"/>
                    </a:xfrm>
                    <a:prstGeom prst="rect">
                      <a:avLst/>
                    </a:prstGeom>
                  </pic:spPr>
                </pic:pic>
              </a:graphicData>
            </a:graphic>
            <wp14:sizeRelH relativeFrom="page">
              <wp14:pctWidth>0</wp14:pctWidth>
            </wp14:sizeRelH>
            <wp14:sizeRelV relativeFrom="page">
              <wp14:pctHeight>0</wp14:pctHeight>
            </wp14:sizeRelV>
          </wp:anchor>
        </w:drawing>
      </w:r>
    </w:p>
    <w:p w:rsidR="0027153D" w:rsidRDefault="0027153D" w:rsidP="009E2E1F"/>
    <w:p w:rsidR="0027153D" w:rsidRDefault="0027153D" w:rsidP="009E2E1F"/>
    <w:p w:rsidR="0027153D" w:rsidRDefault="003800CD" w:rsidP="009E2E1F">
      <w:r w:rsidRPr="003800CD">
        <w:rPr>
          <w:noProof/>
        </w:rPr>
        <mc:AlternateContent>
          <mc:Choice Requires="wps">
            <w:drawing>
              <wp:anchor distT="0" distB="0" distL="114300" distR="114300" simplePos="0" relativeHeight="251703296" behindDoc="0" locked="0" layoutInCell="1" allowOverlap="1" wp14:anchorId="6F0C4214" wp14:editId="444FE038">
                <wp:simplePos x="0" y="0"/>
                <wp:positionH relativeFrom="column">
                  <wp:posOffset>4974336</wp:posOffset>
                </wp:positionH>
                <wp:positionV relativeFrom="paragraph">
                  <wp:posOffset>46457</wp:posOffset>
                </wp:positionV>
                <wp:extent cx="1382395" cy="570585"/>
                <wp:effectExtent l="0" t="0" r="27305" b="20320"/>
                <wp:wrapNone/>
                <wp:docPr id="298" name="Rounded Rectangle 298"/>
                <wp:cNvGraphicFramePr/>
                <a:graphic xmlns:a="http://schemas.openxmlformats.org/drawingml/2006/main">
                  <a:graphicData uri="http://schemas.microsoft.com/office/word/2010/wordprocessingShape">
                    <wps:wsp>
                      <wps:cNvSpPr/>
                      <wps:spPr>
                        <a:xfrm>
                          <a:off x="0" y="0"/>
                          <a:ext cx="1382395" cy="570585"/>
                        </a:xfrm>
                        <a:prstGeom prst="roundRect">
                          <a:avLst/>
                        </a:prstGeom>
                        <a:ln>
                          <a:gradFill>
                            <a:gsLst>
                              <a:gs pos="0">
                                <a:schemeClr val="accent1">
                                  <a:tint val="66000"/>
                                  <a:satMod val="160000"/>
                                </a:schemeClr>
                              </a:gs>
                              <a:gs pos="61000">
                                <a:schemeClr val="accent1">
                                  <a:tint val="44500"/>
                                  <a:satMod val="160000"/>
                                </a:schemeClr>
                              </a:gs>
                              <a:gs pos="100000">
                                <a:schemeClr val="accent1">
                                  <a:tint val="23500"/>
                                  <a:satMod val="160000"/>
                                </a:schemeClr>
                              </a:gs>
                            </a:gsLst>
                            <a:lin ang="5400000" scaled="0"/>
                          </a:gradFill>
                          <a:prstDash val="sysDot"/>
                        </a:ln>
                      </wps:spPr>
                      <wps:style>
                        <a:lnRef idx="2">
                          <a:schemeClr val="accent5"/>
                        </a:lnRef>
                        <a:fillRef idx="1">
                          <a:schemeClr val="lt1"/>
                        </a:fillRef>
                        <a:effectRef idx="0">
                          <a:schemeClr val="accent5"/>
                        </a:effectRef>
                        <a:fontRef idx="minor">
                          <a:schemeClr val="dk1"/>
                        </a:fontRef>
                      </wps:style>
                      <wps:txbx>
                        <w:txbxContent>
                          <w:p w:rsidR="003800CD" w:rsidRPr="003800CD" w:rsidRDefault="003800CD" w:rsidP="003800CD">
                            <w:pPr>
                              <w:jc w:val="center"/>
                              <w:rPr>
                                <w:sz w:val="16"/>
                                <w:szCs w:val="16"/>
                              </w:rPr>
                            </w:pPr>
                            <w:r>
                              <w:rPr>
                                <w:sz w:val="16"/>
                                <w:szCs w:val="16"/>
                              </w:rPr>
                              <w:t>Tentatively, 69% of production cost – cost of sugar beet = 3500 KGS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98" o:spid="_x0000_s1031" style="position:absolute;margin-left:391.7pt;margin-top:3.65pt;width:108.85pt;height:44.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" fillcolor="white [3201]" strokeweight="2pt">
                <v:stroke dashstyle="1 1"/>
                <v:textbox>
                  <w:txbxContent>
                    <w:p w:rsidR="003800CD" w:rsidRPr="003800CD" w:rsidRDefault="003800CD" w:rsidP="003800CD">
                      <w:pPr>
                        <w:jc w:val="center"/>
                        <w:rPr>
                          <w:sz w:val="16"/>
                          <w:szCs w:val="16"/>
                        </w:rPr>
                      </w:pPr>
                      <w:r>
                        <w:rPr>
                          <w:sz w:val="16"/>
                          <w:szCs w:val="16"/>
                        </w:rPr>
                        <w:t>Tentatively, 69% of production cost – cost of sugar beet = 3500 KGS</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1FC6C96E" wp14:editId="282A320A">
                <wp:simplePos x="0" y="0"/>
                <wp:positionH relativeFrom="column">
                  <wp:posOffset>4586580</wp:posOffset>
                </wp:positionH>
                <wp:positionV relativeFrom="paragraph">
                  <wp:posOffset>97155</wp:posOffset>
                </wp:positionV>
                <wp:extent cx="190195" cy="468173"/>
                <wp:effectExtent l="0" t="0" r="19685" b="27305"/>
                <wp:wrapNone/>
                <wp:docPr id="297" name="Right Brace 297"/>
                <wp:cNvGraphicFramePr/>
                <a:graphic xmlns:a="http://schemas.openxmlformats.org/drawingml/2006/main">
                  <a:graphicData uri="http://schemas.microsoft.com/office/word/2010/wordprocessingShape">
                    <wps:wsp>
                      <wps:cNvSpPr/>
                      <wps:spPr>
                        <a:xfrm>
                          <a:off x="0" y="0"/>
                          <a:ext cx="190195" cy="468173"/>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97" o:spid="_x0000_s1026" type="#_x0000_t88" style="position:absolute;margin-left:361.15pt;margin-top:7.65pt;width:15pt;height:36.8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" adj="731" strokecolor="#4a7ebb"/>
            </w:pict>
          </mc:Fallback>
        </mc:AlternateContent>
      </w:r>
    </w:p>
    <w:p w:rsidR="0027153D" w:rsidRDefault="0027153D" w:rsidP="009E2E1F"/>
    <w:p w:rsidR="0027153D" w:rsidRPr="00E6498E" w:rsidRDefault="003800CD" w:rsidP="009E2E1F">
      <w:r>
        <w:rPr>
          <w:noProof/>
        </w:rPr>
        <mc:AlternateContent>
          <mc:Choice Requires="wps">
            <w:drawing>
              <wp:anchor distT="0" distB="0" distL="114300" distR="114300" simplePos="0" relativeHeight="251699200" behindDoc="0" locked="0" layoutInCell="1" allowOverlap="1">
                <wp:simplePos x="0" y="0"/>
                <wp:positionH relativeFrom="column">
                  <wp:posOffset>4974336</wp:posOffset>
                </wp:positionH>
                <wp:positionV relativeFrom="paragraph">
                  <wp:posOffset>234594</wp:posOffset>
                </wp:positionV>
                <wp:extent cx="1382573" cy="753034"/>
                <wp:effectExtent l="0" t="0" r="27305" b="28575"/>
                <wp:wrapNone/>
                <wp:docPr id="296" name="Rounded Rectangle 296"/>
                <wp:cNvGraphicFramePr/>
                <a:graphic xmlns:a="http://schemas.openxmlformats.org/drawingml/2006/main">
                  <a:graphicData uri="http://schemas.microsoft.com/office/word/2010/wordprocessingShape">
                    <wps:wsp>
                      <wps:cNvSpPr/>
                      <wps:spPr>
                        <a:xfrm>
                          <a:off x="0" y="0"/>
                          <a:ext cx="1382573" cy="753034"/>
                        </a:xfrm>
                        <a:prstGeom prst="roundRect">
                          <a:avLst/>
                        </a:prstGeom>
                        <a:ln>
                          <a:prstDash val="sysDot"/>
                        </a:ln>
                      </wps:spPr>
                      <wps:style>
                        <a:lnRef idx="2">
                          <a:schemeClr val="accent1"/>
                        </a:lnRef>
                        <a:fillRef idx="1">
                          <a:schemeClr val="lt1"/>
                        </a:fillRef>
                        <a:effectRef idx="0">
                          <a:schemeClr val="accent1"/>
                        </a:effectRef>
                        <a:fontRef idx="minor">
                          <a:schemeClr val="dk1"/>
                        </a:fontRef>
                      </wps:style>
                      <wps:txbx>
                        <w:txbxContent>
                          <w:p w:rsidR="003800CD" w:rsidRPr="003800CD" w:rsidRDefault="003800CD" w:rsidP="003800CD">
                            <w:pPr>
                              <w:jc w:val="center"/>
                              <w:rPr>
                                <w:sz w:val="16"/>
                                <w:szCs w:val="16"/>
                              </w:rPr>
                            </w:pPr>
                            <w:r w:rsidRPr="003800CD">
                              <w:rPr>
                                <w:sz w:val="16"/>
                                <w:szCs w:val="16"/>
                              </w:rPr>
                              <w:t>1 tons of sugar beet gives 124 kg of sugar in</w:t>
                            </w:r>
                            <w:r>
                              <w:t xml:space="preserve"> </w:t>
                            </w:r>
                            <w:r w:rsidRPr="003800CD">
                              <w:rPr>
                                <w:sz w:val="16"/>
                                <w:szCs w:val="16"/>
                              </w:rPr>
                              <w:t xml:space="preserve">average. </w:t>
                            </w:r>
                            <w:r>
                              <w:rPr>
                                <w:sz w:val="16"/>
                                <w:szCs w:val="16"/>
                              </w:rPr>
                              <w:t>1 kg of sugar = 45 KGS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6" o:spid="_x0000_s1032" style="position:absolute;margin-left:391.7pt;margin-top:18.45pt;width:108.85pt;height:59.3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" fillcolor="white [3201]" strokecolor="#4f81bd [3204]" strokeweight="2pt">
                <v:stroke dashstyle="1 1"/>
                <v:textbox>
                  <w:txbxContent>
                    <w:p w:rsidR="003800CD" w:rsidRPr="003800CD" w:rsidRDefault="003800CD" w:rsidP="003800CD">
                      <w:pPr>
                        <w:jc w:val="center"/>
                        <w:rPr>
                          <w:sz w:val="16"/>
                          <w:szCs w:val="16"/>
                        </w:rPr>
                      </w:pPr>
                      <w:r w:rsidRPr="003800CD">
                        <w:rPr>
                          <w:sz w:val="16"/>
                          <w:szCs w:val="16"/>
                        </w:rPr>
                        <w:t>1 tons of sugar beet gives 124 kg of sugar in</w:t>
                      </w:r>
                      <w:r>
                        <w:t xml:space="preserve"> </w:t>
                      </w:r>
                      <w:r w:rsidRPr="003800CD">
                        <w:rPr>
                          <w:sz w:val="16"/>
                          <w:szCs w:val="16"/>
                        </w:rPr>
                        <w:t xml:space="preserve">average. </w:t>
                      </w:r>
                      <w:r>
                        <w:rPr>
                          <w:sz w:val="16"/>
                          <w:szCs w:val="16"/>
                        </w:rPr>
                        <w:t>1 kg of sugar = 45 KGS</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4607484</wp:posOffset>
                </wp:positionH>
                <wp:positionV relativeFrom="paragraph">
                  <wp:posOffset>190500</wp:posOffset>
                </wp:positionV>
                <wp:extent cx="190195" cy="797357"/>
                <wp:effectExtent l="0" t="0" r="19685" b="22225"/>
                <wp:wrapNone/>
                <wp:docPr id="294" name="Right Brace 294"/>
                <wp:cNvGraphicFramePr/>
                <a:graphic xmlns:a="http://schemas.openxmlformats.org/drawingml/2006/main">
                  <a:graphicData uri="http://schemas.microsoft.com/office/word/2010/wordprocessingShape">
                    <wps:wsp>
                      <wps:cNvSpPr/>
                      <wps:spPr>
                        <a:xfrm>
                          <a:off x="0" y="0"/>
                          <a:ext cx="190195" cy="79735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294" o:spid="_x0000_s1026" type="#_x0000_t88" style="position:absolute;margin-left:362.8pt;margin-top:15pt;width:15pt;height:62.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" adj="429" strokecolor="#4579b8 [3044]"/>
            </w:pict>
          </mc:Fallback>
        </mc:AlternateContent>
      </w:r>
    </w:p>
    <w:p w:rsidR="009E2E1F" w:rsidRPr="005E4CAF" w:rsidRDefault="009E2E1F" w:rsidP="009E2E1F">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sidRPr="005E4CAF">
        <w:rPr>
          <w:lang w:val="en-GB"/>
        </w:rPr>
        <w:lastRenderedPageBreak/>
        <w:t xml:space="preserve">Conclusion: The biggest value added is in </w:t>
      </w:r>
      <w:r w:rsidR="005E4CAF">
        <w:rPr>
          <w:lang w:val="en-GB"/>
        </w:rPr>
        <w:t xml:space="preserve">the </w:t>
      </w:r>
      <w:r w:rsidRPr="005E4CAF">
        <w:rPr>
          <w:lang w:val="en-GB"/>
        </w:rPr>
        <w:t xml:space="preserve">primary production. 2/3 of the cost of sugar is the cost of </w:t>
      </w:r>
      <w:r w:rsidR="005E4CAF">
        <w:rPr>
          <w:lang w:val="en-GB"/>
        </w:rPr>
        <w:t xml:space="preserve">raw material. Farmers achieve </w:t>
      </w:r>
      <w:r w:rsidRPr="005E4CAF">
        <w:rPr>
          <w:lang w:val="en-GB"/>
        </w:rPr>
        <w:t xml:space="preserve">profitability of 50 to 100% of invested funds and 1000 to 1500 </w:t>
      </w:r>
      <w:r w:rsidR="005E4CAF">
        <w:rPr>
          <w:lang w:val="en-GB"/>
        </w:rPr>
        <w:t>EUR</w:t>
      </w:r>
      <w:r w:rsidRPr="005E4CAF">
        <w:rPr>
          <w:lang w:val="en-GB"/>
        </w:rPr>
        <w:t xml:space="preserve">/ha. In case of price fluctuations sugar beet farmers can take a part of the risk. This is why sugar beet is an important cash crop for small scale farmers and it is worthwhile to take efforts that ensure their participation in the value chain. </w:t>
      </w:r>
    </w:p>
    <w:p w:rsidR="009E2E1F" w:rsidRPr="0061796D" w:rsidRDefault="009E2E1F" w:rsidP="002D73BD">
      <w:pPr>
        <w:pStyle w:val="Heading1"/>
        <w:rPr>
          <w:lang w:val="en-GB"/>
        </w:rPr>
      </w:pPr>
      <w:bookmarkStart w:id="56" w:name="_Toc481505455"/>
      <w:r w:rsidRPr="0061796D">
        <w:rPr>
          <w:lang w:val="en-GB"/>
        </w:rPr>
        <w:t>Sustainability</w:t>
      </w:r>
      <w:r>
        <w:rPr>
          <w:lang w:val="en-GB"/>
        </w:rPr>
        <w:t xml:space="preserve"> issues</w:t>
      </w:r>
      <w:bookmarkEnd w:id="56"/>
      <w:r w:rsidRPr="0061796D">
        <w:rPr>
          <w:lang w:val="en-GB"/>
        </w:rPr>
        <w:t xml:space="preserve"> </w:t>
      </w:r>
    </w:p>
    <w:p w:rsidR="009E2E1F" w:rsidRPr="0061796D" w:rsidRDefault="009E2E1F" w:rsidP="002D73BD">
      <w:pPr>
        <w:pStyle w:val="Heading2"/>
        <w:rPr>
          <w:lang w:val="en-GB"/>
        </w:rPr>
      </w:pPr>
      <w:bookmarkStart w:id="57" w:name="_Toc481505456"/>
      <w:r w:rsidRPr="0061796D">
        <w:rPr>
          <w:lang w:val="en-GB"/>
        </w:rPr>
        <w:t>Crop rotation</w:t>
      </w:r>
      <w:bookmarkEnd w:id="57"/>
      <w:r w:rsidRPr="0061796D">
        <w:rPr>
          <w:lang w:val="en-GB"/>
        </w:rPr>
        <w:t xml:space="preserve"> </w:t>
      </w:r>
    </w:p>
    <w:p w:rsidR="009E2E1F" w:rsidRDefault="009E2E1F" w:rsidP="009E2E1F">
      <w:pPr>
        <w:pStyle w:val="ListParagraph"/>
        <w:numPr>
          <w:ilvl w:val="0"/>
          <w:numId w:val="12"/>
        </w:numPr>
        <w:rPr>
          <w:lang w:val="en-GB"/>
        </w:rPr>
      </w:pPr>
      <w:r>
        <w:rPr>
          <w:lang w:val="en-GB"/>
        </w:rPr>
        <w:t>collapse of production due to insufficient rotation –</w:t>
      </w:r>
      <w:r w:rsidR="00921FC8">
        <w:rPr>
          <w:lang w:val="en-GB"/>
        </w:rPr>
        <w:t xml:space="preserve"> </w:t>
      </w:r>
      <w:r>
        <w:rPr>
          <w:lang w:val="en-GB"/>
        </w:rPr>
        <w:t xml:space="preserve">root rot; </w:t>
      </w:r>
    </w:p>
    <w:p w:rsidR="00E17569" w:rsidRPr="00E17569" w:rsidRDefault="009E2E1F" w:rsidP="00E17569">
      <w:pPr>
        <w:pStyle w:val="ListParagraph"/>
        <w:numPr>
          <w:ilvl w:val="0"/>
          <w:numId w:val="12"/>
        </w:numPr>
        <w:rPr>
          <w:lang w:val="en-GB"/>
        </w:rPr>
      </w:pPr>
      <w:r>
        <w:rPr>
          <w:lang w:val="en-GB"/>
        </w:rPr>
        <w:t>minimum rotation 3 years</w:t>
      </w:r>
      <w:r w:rsidR="00921FC8">
        <w:rPr>
          <w:lang w:val="en-GB"/>
        </w:rPr>
        <w:t xml:space="preserve"> with desirably with </w:t>
      </w:r>
      <w:r w:rsidR="00921FC8" w:rsidRPr="00921FC8">
        <w:rPr>
          <w:lang w:val="en-GB"/>
        </w:rPr>
        <w:t>Herbaceous plants</w:t>
      </w:r>
      <w:r w:rsidR="00921FC8">
        <w:rPr>
          <w:lang w:val="en-GB"/>
        </w:rPr>
        <w:t xml:space="preserve"> (Lucerne, wheat, barley, corn, </w:t>
      </w:r>
      <w:proofErr w:type="spellStart"/>
      <w:r w:rsidR="00921FC8">
        <w:rPr>
          <w:lang w:val="en-GB"/>
        </w:rPr>
        <w:t>etc</w:t>
      </w:r>
      <w:proofErr w:type="spellEnd"/>
      <w:r w:rsidR="00921FC8">
        <w:rPr>
          <w:lang w:val="en-GB"/>
        </w:rPr>
        <w:t>)</w:t>
      </w:r>
      <w:r>
        <w:rPr>
          <w:lang w:val="en-GB"/>
        </w:rPr>
        <w:t xml:space="preserve">; </w:t>
      </w:r>
    </w:p>
    <w:p w:rsidR="009E2E1F" w:rsidRDefault="009E2E1F" w:rsidP="009E2E1F">
      <w:pPr>
        <w:pStyle w:val="ListParagraph"/>
        <w:numPr>
          <w:ilvl w:val="0"/>
          <w:numId w:val="12"/>
        </w:numPr>
        <w:rPr>
          <w:lang w:val="en-GB"/>
        </w:rPr>
      </w:pPr>
      <w:r>
        <w:rPr>
          <w:lang w:val="en-GB"/>
        </w:rPr>
        <w:t>monitoring needed by the processor – if root rot would destroy production the whole value chain would collapse – they have the biggest “stake” in the value chain</w:t>
      </w:r>
    </w:p>
    <w:p w:rsidR="009E2E1F" w:rsidRDefault="009E2E1F" w:rsidP="009E2E1F">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 xml:space="preserve">Conclusion: </w:t>
      </w:r>
      <w:r w:rsidR="00E17569">
        <w:rPr>
          <w:lang w:val="en-GB"/>
        </w:rPr>
        <w:t xml:space="preserve">Crop rotation monitoring is started with some requirements within the supply contract by sugar plant that every farmer interested in growing sugar beet has to demonstrate documents of land with special registration number (16 digits) which is recorded at the database. In further years, if the document with the same registration number will be presented again, sugar plant will refuse signing the contract with the farmer. </w:t>
      </w:r>
    </w:p>
    <w:p w:rsidR="00E17569" w:rsidRPr="0061796D" w:rsidRDefault="00E17569" w:rsidP="009E2E1F">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t xml:space="preserve">The other way of solution of crop rotation issues is cooperation. Given 10 farmers with 3 hectares in average will unite in one </w:t>
      </w:r>
      <w:r w:rsidR="00BC5369">
        <w:rPr>
          <w:lang w:val="en-GB"/>
        </w:rPr>
        <w:t>group;</w:t>
      </w:r>
      <w:r>
        <w:rPr>
          <w:lang w:val="en-GB"/>
        </w:rPr>
        <w:t xml:space="preserve"> they will manage territories of sugar beet land and be controlled by sugar plant eas</w:t>
      </w:r>
      <w:ins w:id="58" w:author="Torsten Swoboda" w:date="2017-04-25T09:51:00Z">
        <w:r w:rsidR="00DE7644">
          <w:rPr>
            <w:lang w:val="en-GB"/>
          </w:rPr>
          <w:t>i</w:t>
        </w:r>
      </w:ins>
      <w:r>
        <w:rPr>
          <w:lang w:val="en-GB"/>
        </w:rPr>
        <w:t xml:space="preserve">er. </w:t>
      </w:r>
    </w:p>
    <w:p w:rsidR="009E2E1F" w:rsidRPr="0061796D" w:rsidRDefault="009E2E1F" w:rsidP="002D73BD">
      <w:pPr>
        <w:pStyle w:val="Heading2"/>
        <w:rPr>
          <w:lang w:val="en-GB"/>
        </w:rPr>
      </w:pPr>
      <w:bookmarkStart w:id="59" w:name="_Toc481505457"/>
      <w:r w:rsidRPr="0061796D">
        <w:rPr>
          <w:lang w:val="en-GB"/>
        </w:rPr>
        <w:t>Irrigation water</w:t>
      </w:r>
      <w:bookmarkEnd w:id="59"/>
    </w:p>
    <w:p w:rsidR="009E2E1F" w:rsidRDefault="009E2E1F" w:rsidP="009E2E1F">
      <w:pPr>
        <w:rPr>
          <w:lang w:val="en-GB"/>
        </w:rPr>
      </w:pPr>
      <w:r>
        <w:rPr>
          <w:lang w:val="en-GB"/>
        </w:rPr>
        <w:t>It is expected that availability of irrigation water will b</w:t>
      </w:r>
      <w:r w:rsidR="00E17569">
        <w:rPr>
          <w:lang w:val="en-GB"/>
        </w:rPr>
        <w:t>e reduced in future (after 2030</w:t>
      </w:r>
      <w:r>
        <w:rPr>
          <w:lang w:val="en-GB"/>
        </w:rPr>
        <w:t xml:space="preserve">) since the glaciers are melting a less water will be stored in the mountains. Increasing yields with the same amount of irrigation water is possible. All key improvements that lead to higher yields (crop rotation, fertilization, improvement of soil fertility, integrated pest management) will also lead to a higher water productivity and ensure that the same amount of sugar beet can be produced with less water (please add some facts from interviews with the key agronomists). </w:t>
      </w:r>
    </w:p>
    <w:p w:rsidR="009E2E1F" w:rsidRPr="0061796D" w:rsidRDefault="009E2E1F" w:rsidP="002D73BD">
      <w:pPr>
        <w:pStyle w:val="Heading2"/>
        <w:rPr>
          <w:lang w:val="en-GB"/>
        </w:rPr>
      </w:pPr>
      <w:bookmarkStart w:id="60" w:name="_Toc481505458"/>
      <w:r>
        <w:rPr>
          <w:lang w:val="en-GB"/>
        </w:rPr>
        <w:t>Labour</w:t>
      </w:r>
      <w:bookmarkEnd w:id="60"/>
    </w:p>
    <w:p w:rsidR="00BA6FF1" w:rsidRDefault="00BA6FF1" w:rsidP="009E2E1F">
      <w:pPr>
        <w:rPr>
          <w:lang w:val="en-GB"/>
        </w:rPr>
      </w:pPr>
      <w:r>
        <w:rPr>
          <w:lang w:val="en-GB"/>
        </w:rPr>
        <w:t xml:space="preserve">Sugar beet is very much labour intensive crop. Usually, small scale farmers cultivate their fields with power of family members, but starting from 2 hectares of plot, they hire workers seasonally. Especially extra hands needed during harvesting time </w:t>
      </w:r>
      <w:r>
        <w:rPr>
          <w:lang w:val="en-GB"/>
        </w:rPr>
        <w:t xml:space="preserve">(beginning of September to the end of November). Every field worker gets 800 KGS per day whatever operations he does (digging out the plot, clearing from beet tops, collection and caging, loading the track, </w:t>
      </w:r>
      <w:proofErr w:type="spellStart"/>
      <w:r>
        <w:rPr>
          <w:lang w:val="en-GB"/>
        </w:rPr>
        <w:t>etc</w:t>
      </w:r>
      <w:proofErr w:type="spellEnd"/>
      <w:r>
        <w:rPr>
          <w:lang w:val="en-GB"/>
        </w:rPr>
        <w:t xml:space="preserve">). To harvest 1 hectare in 1 day, 20 people needed x 800 KGS = 16 000 KGS x 16 000 ha (total expected area in 2017) = 256 </w:t>
      </w:r>
      <w:proofErr w:type="spellStart"/>
      <w:r>
        <w:rPr>
          <w:lang w:val="en-GB"/>
        </w:rPr>
        <w:t>mln</w:t>
      </w:r>
      <w:proofErr w:type="spellEnd"/>
      <w:r>
        <w:rPr>
          <w:lang w:val="en-GB"/>
        </w:rPr>
        <w:t xml:space="preserve"> KGS ~ 3.7 </w:t>
      </w:r>
      <w:proofErr w:type="spellStart"/>
      <w:r>
        <w:rPr>
          <w:lang w:val="en-GB"/>
        </w:rPr>
        <w:t>mln</w:t>
      </w:r>
      <w:proofErr w:type="spellEnd"/>
      <w:r>
        <w:rPr>
          <w:lang w:val="en-GB"/>
        </w:rPr>
        <w:t xml:space="preserve"> USD every year. This harvesting labour is calculated except for mechanization support and its service fee.</w:t>
      </w:r>
    </w:p>
    <w:p w:rsidR="009E2E1F" w:rsidRPr="00102F2A" w:rsidRDefault="009E2E1F" w:rsidP="00102F2A">
      <w:pPr>
        <w:pBdr>
          <w:top w:val="single" w:sz="4" w:space="1" w:color="auto"/>
          <w:left w:val="single" w:sz="4" w:space="4" w:color="auto"/>
          <w:bottom w:val="single" w:sz="4" w:space="1" w:color="auto"/>
          <w:right w:val="single" w:sz="4" w:space="4" w:color="auto"/>
          <w:between w:val="single" w:sz="4" w:space="1" w:color="auto"/>
          <w:bar w:val="single" w:sz="4" w:color="auto"/>
        </w:pBdr>
        <w:rPr>
          <w:lang w:val="en-GB"/>
        </w:rPr>
      </w:pPr>
      <w:r>
        <w:rPr>
          <w:lang w:val="en-GB"/>
        </w:rPr>
        <w:lastRenderedPageBreak/>
        <w:t xml:space="preserve">Conclusion: The main labour effects in on primary production level. Processing contributes </w:t>
      </w:r>
      <w:r w:rsidR="00102F2A">
        <w:rPr>
          <w:lang w:val="en-GB"/>
        </w:rPr>
        <w:t xml:space="preserve">less than </w:t>
      </w:r>
      <w:r>
        <w:rPr>
          <w:lang w:val="en-GB"/>
        </w:rPr>
        <w:t xml:space="preserve">10% of the total employment. </w:t>
      </w:r>
    </w:p>
    <w:p w:rsidR="009E2E1F" w:rsidRPr="0061796D" w:rsidRDefault="009E2E1F" w:rsidP="002D73BD">
      <w:pPr>
        <w:pStyle w:val="Heading1"/>
        <w:rPr>
          <w:lang w:val="en-GB"/>
        </w:rPr>
      </w:pPr>
      <w:bookmarkStart w:id="61" w:name="_Toc481505459"/>
      <w:r w:rsidRPr="0061796D">
        <w:rPr>
          <w:lang w:val="en-GB"/>
        </w:rPr>
        <w:t>Achievable Impact</w:t>
      </w:r>
      <w:bookmarkEnd w:id="61"/>
      <w:r w:rsidRPr="0061796D">
        <w:rPr>
          <w:lang w:val="en-GB"/>
        </w:rPr>
        <w:t xml:space="preserve"> </w:t>
      </w:r>
    </w:p>
    <w:p w:rsidR="009E2E1F" w:rsidRDefault="009E2E1F" w:rsidP="009E2E1F">
      <w:pPr>
        <w:rPr>
          <w:lang w:val="en-GB"/>
        </w:rPr>
      </w:pPr>
      <w:r>
        <w:rPr>
          <w:lang w:val="en-GB"/>
        </w:rPr>
        <w:t>The total value of sugar imports is es</w:t>
      </w:r>
      <w:r w:rsidR="00DE7644">
        <w:rPr>
          <w:lang w:val="en-GB"/>
        </w:rPr>
        <w:t>timated to be around</w:t>
      </w:r>
      <w:r w:rsidR="00102F2A">
        <w:rPr>
          <w:lang w:val="en-GB"/>
        </w:rPr>
        <w:t xml:space="preserve"> </w:t>
      </w:r>
      <w:r w:rsidR="00D71915">
        <w:rPr>
          <w:lang w:val="en-GB"/>
        </w:rPr>
        <w:t>39.2</w:t>
      </w:r>
      <w:r w:rsidR="00102F2A">
        <w:rPr>
          <w:lang w:val="en-GB"/>
        </w:rPr>
        <w:t xml:space="preserve"> </w:t>
      </w:r>
      <w:proofErr w:type="spellStart"/>
      <w:r w:rsidR="00102F2A">
        <w:rPr>
          <w:lang w:val="en-GB"/>
        </w:rPr>
        <w:t>mln</w:t>
      </w:r>
      <w:proofErr w:type="spellEnd"/>
      <w:r>
        <w:rPr>
          <w:lang w:val="en-GB"/>
        </w:rPr>
        <w:t xml:space="preserve"> USD per year (based on the high 2016 yield). This estimat</w:t>
      </w:r>
      <w:r w:rsidR="00875B7F">
        <w:rPr>
          <w:lang w:val="en-GB"/>
        </w:rPr>
        <w:t>ion</w:t>
      </w:r>
      <w:r>
        <w:rPr>
          <w:lang w:val="en-GB"/>
        </w:rPr>
        <w:t xml:space="preserve"> does already assume that Kyrgyzstan can increase sugar production to a level slightly above 85.000t/year. </w:t>
      </w:r>
    </w:p>
    <w:p w:rsidR="009E2E1F" w:rsidRDefault="009E2E1F" w:rsidP="009E2E1F">
      <w:pPr>
        <w:rPr>
          <w:lang w:val="en-GB"/>
        </w:rPr>
      </w:pPr>
      <w:r>
        <w:rPr>
          <w:lang w:val="en-GB"/>
        </w:rPr>
        <w:t xml:space="preserve">Given the positive yield dynamics and the further opportunities to </w:t>
      </w:r>
      <w:r w:rsidR="00D71915">
        <w:rPr>
          <w:lang w:val="en-GB"/>
        </w:rPr>
        <w:t>sustainably</w:t>
      </w:r>
      <w:r w:rsidR="00D71915">
        <w:rPr>
          <w:lang w:val="en-GB"/>
        </w:rPr>
        <w:t xml:space="preserve"> </w:t>
      </w:r>
      <w:r>
        <w:rPr>
          <w:lang w:val="en-GB"/>
        </w:rPr>
        <w:t>increase production</w:t>
      </w:r>
      <w:r w:rsidR="00B61520">
        <w:rPr>
          <w:lang w:val="en-GB"/>
        </w:rPr>
        <w:t xml:space="preserve"> area</w:t>
      </w:r>
      <w:r>
        <w:rPr>
          <w:lang w:val="en-GB"/>
        </w:rPr>
        <w:t xml:space="preserve"> </w:t>
      </w:r>
      <w:r w:rsidR="00D71915">
        <w:rPr>
          <w:lang w:val="en-GB"/>
        </w:rPr>
        <w:t>make</w:t>
      </w:r>
      <w:r>
        <w:rPr>
          <w:lang w:val="en-GB"/>
        </w:rPr>
        <w:t xml:space="preserve"> possible</w:t>
      </w:r>
      <w:r w:rsidR="00D71915">
        <w:rPr>
          <w:lang w:val="en-GB"/>
        </w:rPr>
        <w:t xml:space="preserve"> to achieve self-sufficiency. Perhaps accomplish </w:t>
      </w:r>
      <w:r w:rsidR="00B61520">
        <w:rPr>
          <w:lang w:val="en-GB"/>
        </w:rPr>
        <w:t xml:space="preserve">even </w:t>
      </w:r>
      <w:r>
        <w:rPr>
          <w:lang w:val="en-GB"/>
        </w:rPr>
        <w:t>export</w:t>
      </w:r>
      <w:r w:rsidR="00D71915">
        <w:rPr>
          <w:lang w:val="en-GB"/>
        </w:rPr>
        <w:t>ing opportunity</w:t>
      </w:r>
      <w:r w:rsidR="00B61520">
        <w:rPr>
          <w:lang w:val="en-GB"/>
        </w:rPr>
        <w:t xml:space="preserve"> of</w:t>
      </w:r>
      <w:r>
        <w:rPr>
          <w:lang w:val="en-GB"/>
        </w:rPr>
        <w:t xml:space="preserve"> sugar in the long run.</w:t>
      </w:r>
      <w:r w:rsidR="00D71915">
        <w:rPr>
          <w:lang w:val="en-GB"/>
        </w:rPr>
        <w:t xml:space="preserve"> In this situation, import substitution has higher potential and easier to achieve than other agricultural commodities that are already being exported. </w:t>
      </w:r>
    </w:p>
    <w:p w:rsidR="009E2E1F" w:rsidRDefault="009E2E1F" w:rsidP="009E2E1F">
      <w:pPr>
        <w:rPr>
          <w:lang w:val="en-GB"/>
        </w:rPr>
      </w:pPr>
      <w:r>
        <w:rPr>
          <w:lang w:val="en-GB"/>
        </w:rPr>
        <w:t xml:space="preserve">As compared to beans (important export cash crop) sugar beet production offers similar return on investment and a similar labour productivity. Both crops could be fully mechanized. In certain areas beans and sugar beet could be even produced in rotation. </w:t>
      </w:r>
      <w:r w:rsidR="00D71915">
        <w:rPr>
          <w:lang w:val="en-GB"/>
        </w:rPr>
        <w:t xml:space="preserve">In this sense, expansion of sugar beet production in </w:t>
      </w:r>
      <w:proofErr w:type="spellStart"/>
      <w:r w:rsidR="00D71915">
        <w:rPr>
          <w:lang w:val="en-GB"/>
        </w:rPr>
        <w:t>Talas</w:t>
      </w:r>
      <w:proofErr w:type="spellEnd"/>
      <w:r w:rsidR="00D71915">
        <w:rPr>
          <w:lang w:val="en-GB"/>
        </w:rPr>
        <w:t xml:space="preserve"> oblast could be most possible options. In 2016, 500 hectares in </w:t>
      </w:r>
      <w:proofErr w:type="spellStart"/>
      <w:r w:rsidR="00D71915">
        <w:rPr>
          <w:lang w:val="en-GB"/>
        </w:rPr>
        <w:t>Talas</w:t>
      </w:r>
      <w:proofErr w:type="spellEnd"/>
      <w:r w:rsidR="00D71915">
        <w:rPr>
          <w:lang w:val="en-GB"/>
        </w:rPr>
        <w:t xml:space="preserve"> oblasts have been cultivated by people who starting struggling with beans. </w:t>
      </w:r>
    </w:p>
    <w:p w:rsidR="009E2E1F" w:rsidRDefault="009E2E1F" w:rsidP="009E2E1F">
      <w:pPr>
        <w:rPr>
          <w:lang w:val="en-GB"/>
        </w:rPr>
      </w:pPr>
      <w:r>
        <w:rPr>
          <w:lang w:val="en-GB"/>
        </w:rPr>
        <w:t xml:space="preserve">An increase in sugar beet production is expected to substitute the production of lower value crops – mainly wheat on irrigated land (biggest crop </w:t>
      </w:r>
      <w:r w:rsidR="00875B7F">
        <w:rPr>
          <w:lang w:val="en-GB"/>
        </w:rPr>
        <w:t>by</w:t>
      </w:r>
      <w:r>
        <w:rPr>
          <w:lang w:val="en-GB"/>
        </w:rPr>
        <w:t xml:space="preserve"> area).</w:t>
      </w:r>
    </w:p>
    <w:p w:rsidR="009458C6" w:rsidRPr="009458C6" w:rsidRDefault="009458C6" w:rsidP="002D73BD">
      <w:pPr>
        <w:pStyle w:val="Heading1"/>
      </w:pPr>
      <w:bookmarkStart w:id="62" w:name="_Toc481505460"/>
      <w:r w:rsidRPr="009458C6">
        <w:t>CONCLUSION:</w:t>
      </w:r>
      <w:bookmarkEnd w:id="62"/>
      <w:r w:rsidRPr="009458C6">
        <w:t xml:space="preserve"> </w:t>
      </w:r>
    </w:p>
    <w:p w:rsidR="009458C6" w:rsidRDefault="009458C6" w:rsidP="009458C6">
      <w:r>
        <w:t xml:space="preserve">Above stated suggestion on creation of informal </w:t>
      </w:r>
      <w:r w:rsidR="005E4CAF">
        <w:t>cooperation</w:t>
      </w:r>
      <w:r>
        <w:t xml:space="preserve"> in between of farmers has been dictated by the situation occurred in 2016. In 2016, a sharp increase in the cultivation areas could be observed. The main reason for this was the accession </w:t>
      </w:r>
      <w:r w:rsidR="00D63A5B">
        <w:t xml:space="preserve">of Kyrgyzstan to the </w:t>
      </w:r>
      <w:r w:rsidR="005E4CAF">
        <w:t>Eurasian</w:t>
      </w:r>
      <w:r w:rsidR="00D63A5B">
        <w:t xml:space="preserve"> Economic </w:t>
      </w:r>
      <w:r>
        <w:t>Union (E</w:t>
      </w:r>
      <w:r w:rsidR="00D63A5B">
        <w:t>A</w:t>
      </w:r>
      <w:r>
        <w:t>EU), which led to cheap imports of vegetables from Kazakhstan and other countries. Taking into account the persisting price incentives, the profitability of the crops shifted back into the sugar beet and many farmers "fled" into the sugar beet. At the same time, revenues were particularly high in 2016. This was, on the one hand, weather-related (it rained more than usual); on the other hand, the efforts of the German side contributed to this in form of training modules and consultations to farmers.</w:t>
      </w:r>
    </w:p>
    <w:p w:rsidR="009458C6" w:rsidRDefault="009458C6" w:rsidP="009458C6">
      <w:r>
        <w:t xml:space="preserve">This clearly exceeded the processing capacities of the factory. It led to considerable waiting times for the delivery of the sugar beet and the annoyance of farmers. Economically, however, farmers did not suffer from overproduction. The sugar factory withdrew all sugar beet at the agreed price, in order not to push back farmers for the coming years. This took the factory full risk in this situation. In order to limit financial losses, the factory had to sell about </w:t>
      </w:r>
      <w:r w:rsidR="00D63A5B">
        <w:t>65,000 tons</w:t>
      </w:r>
      <w:r>
        <w:t xml:space="preserve"> of sugar beet to Kazakhstan factories under a purchase price. Processing lasted until the end of February. The factory </w:t>
      </w:r>
      <w:r w:rsidR="00D63A5B">
        <w:t>had to bear the storage losses as well.</w:t>
      </w:r>
    </w:p>
    <w:p w:rsidR="009458C6" w:rsidRPr="00907D8B" w:rsidRDefault="009458C6" w:rsidP="009458C6">
      <w:pPr>
        <w:rPr>
          <w:b/>
        </w:rPr>
      </w:pPr>
      <w:r w:rsidRPr="00907D8B">
        <w:rPr>
          <w:b/>
        </w:rPr>
        <w:t>Conclusions and perspectives</w:t>
      </w:r>
    </w:p>
    <w:p w:rsidR="009458C6" w:rsidRDefault="009458C6" w:rsidP="009458C6">
      <w:r>
        <w:lastRenderedPageBreak/>
        <w:t>Over the last few years, this year, special incentives for agricultural prices and agricultural services have led to a significant increase in production. However, in order to coordinate primary production and processing capacities, the business relationship between farmers and the factory must be changed.</w:t>
      </w:r>
    </w:p>
    <w:p w:rsidR="009458C6" w:rsidRDefault="009458C6" w:rsidP="009458C6">
      <w:r>
        <w:t xml:space="preserve">The shareholders of </w:t>
      </w:r>
      <w:proofErr w:type="spellStart"/>
      <w:r>
        <w:t>Kaindy</w:t>
      </w:r>
      <w:proofErr w:type="spellEnd"/>
      <w:r>
        <w:t xml:space="preserve"> Kant </w:t>
      </w:r>
      <w:r w:rsidR="00D63A5B">
        <w:t>possess</w:t>
      </w:r>
      <w:r>
        <w:t xml:space="preserve"> a second old </w:t>
      </w:r>
      <w:r w:rsidR="00D63A5B">
        <w:t xml:space="preserve">sugar factory, </w:t>
      </w:r>
      <w:proofErr w:type="spellStart"/>
      <w:r w:rsidR="00D63A5B">
        <w:t>Koshoi</w:t>
      </w:r>
      <w:proofErr w:type="spellEnd"/>
      <w:r>
        <w:t xml:space="preserve">. It is to be ready for use up to the processing period 2017. However, in this year 2017 the seed sale </w:t>
      </w:r>
      <w:r w:rsidR="00D63A5B">
        <w:t>was</w:t>
      </w:r>
      <w:r>
        <w:t xml:space="preserve"> limited to the quantity for 15,500 ha, although already pre-orders of farmers </w:t>
      </w:r>
      <w:r w:rsidR="00D63A5B">
        <w:t xml:space="preserve">were presented </w:t>
      </w:r>
      <w:r>
        <w:t xml:space="preserve">for </w:t>
      </w:r>
      <w:r w:rsidR="00D63A5B">
        <w:t>over 18,0</w:t>
      </w:r>
      <w:r>
        <w:t>00 ha. In its pessimistic scenario, the facto</w:t>
      </w:r>
      <w:r w:rsidR="00D63A5B">
        <w:t>ry expects a yield of only 30 T</w:t>
      </w:r>
      <w:r>
        <w:t xml:space="preserve">/ha. In this case </w:t>
      </w:r>
      <w:proofErr w:type="spellStart"/>
      <w:r>
        <w:t>Kaindy</w:t>
      </w:r>
      <w:proofErr w:type="spellEnd"/>
      <w:r>
        <w:t xml:space="preserve"> Kant would process 300,000 tons and </w:t>
      </w:r>
      <w:proofErr w:type="spellStart"/>
      <w:r>
        <w:t>Koshoi</w:t>
      </w:r>
      <w:proofErr w:type="spellEnd"/>
      <w:r>
        <w:t xml:space="preserve"> 165,000 tons. The opt</w:t>
      </w:r>
      <w:r w:rsidR="00D63A5B">
        <w:t>imistic scenario assumes a 45 t/</w:t>
      </w:r>
      <w:r>
        <w:t xml:space="preserve">ha yield, of which </w:t>
      </w:r>
      <w:proofErr w:type="spellStart"/>
      <w:r>
        <w:t>Kaindy</w:t>
      </w:r>
      <w:proofErr w:type="spellEnd"/>
      <w:r>
        <w:t xml:space="preserve"> Kant would process 448,000 t</w:t>
      </w:r>
      <w:r w:rsidR="00D63A5B">
        <w:t xml:space="preserve">ons of beet and </w:t>
      </w:r>
      <w:proofErr w:type="spellStart"/>
      <w:r w:rsidR="00D63A5B">
        <w:t>Koshoi</w:t>
      </w:r>
      <w:proofErr w:type="spellEnd"/>
      <w:r w:rsidR="00D63A5B">
        <w:t xml:space="preserve"> 250,000 tons</w:t>
      </w:r>
      <w:r>
        <w:t>.</w:t>
      </w:r>
    </w:p>
    <w:p w:rsidR="009458C6" w:rsidRDefault="009458C6" w:rsidP="009458C6">
      <w:r>
        <w:t xml:space="preserve">The </w:t>
      </w:r>
      <w:proofErr w:type="spellStart"/>
      <w:r>
        <w:t>NaWi</w:t>
      </w:r>
      <w:proofErr w:type="spellEnd"/>
      <w:r>
        <w:t xml:space="preserve"> program is planning to advise the sugar factory more intensively in this adaptation period than in the past. The factory is to be supported in developing a purchasing system which adapts the purchase of sugar beet through cultivation contracts, the sale of seed and price incentives to the production capacities. The p</w:t>
      </w:r>
      <w:r w:rsidR="00D63A5B">
        <w:t>rice incentives should include serves to motivate the farmers to co</w:t>
      </w:r>
      <w:r>
        <w:t xml:space="preserve">operate so that the factory has fewer contacts to coordinate delivery dates. In addition, the delivery period is to be extended over 90 days (September to November) to 120 days (September to December) through price incentives in order to avoid expensive storage. The commissioning of the second factory </w:t>
      </w:r>
      <w:r w:rsidR="00D63A5B">
        <w:t>in 2017</w:t>
      </w:r>
      <w:r>
        <w:t xml:space="preserve"> will also help to ease the delivery.</w:t>
      </w:r>
    </w:p>
    <w:p w:rsidR="009E2E1F" w:rsidRPr="009458C6" w:rsidRDefault="009E2E1F" w:rsidP="009E2E1F">
      <w:pPr>
        <w:rPr>
          <w:b/>
          <w:lang w:val="en-GB"/>
        </w:rPr>
      </w:pPr>
      <w:r w:rsidRPr="009458C6">
        <w:rPr>
          <w:b/>
          <w:lang w:val="en-GB"/>
        </w:rPr>
        <w:t>Needs for value chain improvement</w:t>
      </w:r>
      <w:r w:rsidR="009458C6">
        <w:rPr>
          <w:b/>
          <w:lang w:val="en-GB"/>
        </w:rPr>
        <w:t xml:space="preserve">: </w:t>
      </w:r>
    </w:p>
    <w:p w:rsidR="009E2E1F" w:rsidRDefault="00D63A5B" w:rsidP="00A33B1B">
      <w:pPr>
        <w:pStyle w:val="ListParagraph"/>
        <w:numPr>
          <w:ilvl w:val="0"/>
          <w:numId w:val="16"/>
        </w:numPr>
        <w:rPr>
          <w:lang w:val="en-GB"/>
        </w:rPr>
      </w:pPr>
      <w:r>
        <w:rPr>
          <w:lang w:val="en-GB"/>
        </w:rPr>
        <w:t>B</w:t>
      </w:r>
      <w:r w:rsidR="009E2E1F">
        <w:rPr>
          <w:lang w:val="en-GB"/>
        </w:rPr>
        <w:t>etter contract relations – fair distribution of risks (including the risk of over-production)</w:t>
      </w:r>
      <w:r>
        <w:rPr>
          <w:lang w:val="en-GB"/>
        </w:rPr>
        <w:t>;</w:t>
      </w:r>
    </w:p>
    <w:p w:rsidR="009E2E1F" w:rsidRDefault="00D63A5B" w:rsidP="00A33B1B">
      <w:pPr>
        <w:pStyle w:val="ListParagraph"/>
        <w:numPr>
          <w:ilvl w:val="0"/>
          <w:numId w:val="16"/>
        </w:numPr>
        <w:rPr>
          <w:lang w:val="en-GB"/>
        </w:rPr>
      </w:pPr>
      <w:r>
        <w:rPr>
          <w:lang w:val="en-GB"/>
        </w:rPr>
        <w:t>B</w:t>
      </w:r>
      <w:r w:rsidR="009E2E1F">
        <w:rPr>
          <w:lang w:val="en-GB"/>
        </w:rPr>
        <w:t xml:space="preserve">etter contracts – ensure a more regulated supply (not all farmers – including small scale farmers can deliver when they want </w:t>
      </w:r>
      <w:r>
        <w:rPr>
          <w:lang w:val="en-GB"/>
        </w:rPr>
        <w:t>due to the</w:t>
      </w:r>
      <w:r w:rsidR="009E2E1F">
        <w:rPr>
          <w:lang w:val="en-GB"/>
        </w:rPr>
        <w:t xml:space="preserve"> nature </w:t>
      </w:r>
      <w:r>
        <w:rPr>
          <w:lang w:val="en-GB"/>
        </w:rPr>
        <w:t xml:space="preserve">of </w:t>
      </w:r>
      <w:r w:rsidR="009E2E1F">
        <w:rPr>
          <w:lang w:val="en-GB"/>
        </w:rPr>
        <w:t xml:space="preserve">those capacities </w:t>
      </w:r>
      <w:r>
        <w:rPr>
          <w:lang w:val="en-GB"/>
        </w:rPr>
        <w:t xml:space="preserve">at collection points </w:t>
      </w:r>
      <w:r w:rsidR="009E2E1F">
        <w:rPr>
          <w:lang w:val="en-GB"/>
        </w:rPr>
        <w:t>are limited)</w:t>
      </w:r>
      <w:r>
        <w:rPr>
          <w:lang w:val="en-GB"/>
        </w:rPr>
        <w:t>;</w:t>
      </w:r>
    </w:p>
    <w:p w:rsidR="009E2E1F" w:rsidRDefault="00D63A5B" w:rsidP="00A33B1B">
      <w:pPr>
        <w:pStyle w:val="ListParagraph"/>
        <w:numPr>
          <w:ilvl w:val="0"/>
          <w:numId w:val="16"/>
        </w:numPr>
        <w:rPr>
          <w:lang w:val="en-GB"/>
        </w:rPr>
      </w:pPr>
      <w:r>
        <w:rPr>
          <w:lang w:val="en-GB"/>
        </w:rPr>
        <w:t>Decrease unit costs. M</w:t>
      </w:r>
      <w:r w:rsidR="009E2E1F">
        <w:rPr>
          <w:lang w:val="en-GB"/>
        </w:rPr>
        <w:t>ake the value chain resistant to lower prices on the sugar market</w:t>
      </w:r>
      <w:r>
        <w:rPr>
          <w:lang w:val="en-GB"/>
        </w:rPr>
        <w:t>;</w:t>
      </w:r>
    </w:p>
    <w:p w:rsidR="009E2E1F" w:rsidRDefault="00D63A5B" w:rsidP="00A33B1B">
      <w:pPr>
        <w:pStyle w:val="ListParagraph"/>
        <w:numPr>
          <w:ilvl w:val="0"/>
          <w:numId w:val="16"/>
        </w:numPr>
        <w:rPr>
          <w:lang w:val="en-GB"/>
        </w:rPr>
      </w:pPr>
      <w:r>
        <w:rPr>
          <w:lang w:val="en-GB"/>
        </w:rPr>
        <w:t>M</w:t>
      </w:r>
      <w:r w:rsidR="009E2E1F">
        <w:rPr>
          <w:lang w:val="en-GB"/>
        </w:rPr>
        <w:t>inimize the disadvantages of small scale producers</w:t>
      </w:r>
      <w:r w:rsidR="00A33B1B">
        <w:rPr>
          <w:lang w:val="en-GB"/>
        </w:rPr>
        <w:t>. Assist</w:t>
      </w:r>
      <w:r w:rsidR="009E2E1F">
        <w:rPr>
          <w:lang w:val="en-GB"/>
        </w:rPr>
        <w:t xml:space="preserve"> them to get organized </w:t>
      </w:r>
      <w:r w:rsidR="00A33B1B">
        <w:rPr>
          <w:lang w:val="en-GB"/>
        </w:rPr>
        <w:t xml:space="preserve">well, cooperative in between </w:t>
      </w:r>
      <w:r w:rsidR="009E2E1F">
        <w:rPr>
          <w:lang w:val="en-GB"/>
        </w:rPr>
        <w:t xml:space="preserve">and ensure better access to good quality mechanization (especially </w:t>
      </w:r>
      <w:r w:rsidR="00A33B1B">
        <w:rPr>
          <w:lang w:val="en-GB"/>
        </w:rPr>
        <w:t>prior planting</w:t>
      </w:r>
      <w:r w:rsidR="009E2E1F">
        <w:rPr>
          <w:lang w:val="en-GB"/>
        </w:rPr>
        <w:t xml:space="preserve"> preparation and planting on time)</w:t>
      </w:r>
      <w:r w:rsidR="00A33B1B">
        <w:rPr>
          <w:lang w:val="en-GB"/>
        </w:rPr>
        <w:t>. De</w:t>
      </w:r>
      <w:r w:rsidR="009E2E1F">
        <w:rPr>
          <w:lang w:val="en-GB"/>
        </w:rPr>
        <w:t>velop suitable framework conditions</w:t>
      </w:r>
      <w:r w:rsidR="00A33B1B">
        <w:rPr>
          <w:lang w:val="en-GB"/>
        </w:rPr>
        <w:t>;</w:t>
      </w:r>
    </w:p>
    <w:p w:rsidR="009E2E1F" w:rsidRDefault="00A33B1B" w:rsidP="00A33B1B">
      <w:pPr>
        <w:pStyle w:val="ListParagraph"/>
        <w:numPr>
          <w:ilvl w:val="0"/>
          <w:numId w:val="16"/>
        </w:numPr>
        <w:rPr>
          <w:lang w:val="en-GB"/>
        </w:rPr>
      </w:pPr>
      <w:r>
        <w:rPr>
          <w:lang w:val="en-GB"/>
        </w:rPr>
        <w:t>E</w:t>
      </w:r>
      <w:r w:rsidR="009E2E1F">
        <w:rPr>
          <w:lang w:val="en-GB"/>
        </w:rPr>
        <w:t>nsure s</w:t>
      </w:r>
      <w:r>
        <w:rPr>
          <w:lang w:val="en-GB"/>
        </w:rPr>
        <w:t>table market prices for sugar. One of solutions</w:t>
      </w:r>
      <w:r w:rsidR="009E2E1F">
        <w:rPr>
          <w:lang w:val="en-GB"/>
        </w:rPr>
        <w:t xml:space="preserve"> warehouse receipt approach</w:t>
      </w:r>
      <w:r>
        <w:rPr>
          <w:lang w:val="en-GB"/>
        </w:rPr>
        <w:t>;</w:t>
      </w:r>
    </w:p>
    <w:p w:rsidR="009E2E1F" w:rsidRDefault="00A33B1B" w:rsidP="00A33B1B">
      <w:pPr>
        <w:pStyle w:val="ListParagraph"/>
        <w:numPr>
          <w:ilvl w:val="0"/>
          <w:numId w:val="16"/>
        </w:numPr>
        <w:rPr>
          <w:lang w:val="en-GB"/>
        </w:rPr>
      </w:pPr>
      <w:r>
        <w:rPr>
          <w:lang w:val="en-GB"/>
        </w:rPr>
        <w:t>F</w:t>
      </w:r>
      <w:r w:rsidR="009E2E1F">
        <w:rPr>
          <w:lang w:val="en-GB"/>
        </w:rPr>
        <w:t>orce large scale producers to sustainable production</w:t>
      </w:r>
      <w:r>
        <w:rPr>
          <w:lang w:val="en-GB"/>
        </w:rPr>
        <w:t>. M</w:t>
      </w:r>
      <w:r w:rsidR="009E2E1F">
        <w:rPr>
          <w:lang w:val="en-GB"/>
        </w:rPr>
        <w:t>onitor crop rotation and ensure that no beets are bought that are produced without a sound rotation</w:t>
      </w:r>
      <w:r>
        <w:rPr>
          <w:lang w:val="en-GB"/>
        </w:rPr>
        <w:t xml:space="preserve">. Monitoring might be done with the State Registration Office: pinning declared territory of land with identical numbers while requesting seed provision for given plot; </w:t>
      </w:r>
    </w:p>
    <w:p w:rsidR="009E2E1F" w:rsidRDefault="00A33B1B" w:rsidP="00A33B1B">
      <w:pPr>
        <w:pStyle w:val="ListParagraph"/>
        <w:numPr>
          <w:ilvl w:val="0"/>
          <w:numId w:val="16"/>
        </w:numPr>
        <w:rPr>
          <w:lang w:val="en-GB"/>
        </w:rPr>
      </w:pPr>
      <w:r>
        <w:rPr>
          <w:lang w:val="en-GB"/>
        </w:rPr>
        <w:t>I</w:t>
      </w:r>
      <w:r w:rsidR="009E2E1F">
        <w:rPr>
          <w:lang w:val="en-GB"/>
        </w:rPr>
        <w:t>mprove communication between the processor and the suppliers</w:t>
      </w:r>
      <w:r>
        <w:rPr>
          <w:lang w:val="en-GB"/>
        </w:rPr>
        <w:t>. D</w:t>
      </w:r>
      <w:r w:rsidR="009E2E1F">
        <w:rPr>
          <w:lang w:val="en-GB"/>
        </w:rPr>
        <w:t xml:space="preserve">evelop trust and mutual </w:t>
      </w:r>
      <w:proofErr w:type="gramStart"/>
      <w:r>
        <w:rPr>
          <w:lang w:val="en-GB"/>
        </w:rPr>
        <w:t>understanding reduces</w:t>
      </w:r>
      <w:r w:rsidR="009E2E1F">
        <w:rPr>
          <w:lang w:val="en-GB"/>
        </w:rPr>
        <w:t xml:space="preserve"> the total number of contract partners of the supplier and improve</w:t>
      </w:r>
      <w:proofErr w:type="gramEnd"/>
      <w:r w:rsidR="009E2E1F">
        <w:rPr>
          <w:lang w:val="en-GB"/>
        </w:rPr>
        <w:t xml:space="preserve"> the communication and mutual understanding between suppliers and the procurement of the processing company</w:t>
      </w:r>
      <w:r>
        <w:rPr>
          <w:lang w:val="en-GB"/>
        </w:rPr>
        <w:t xml:space="preserve">. </w:t>
      </w:r>
    </w:p>
    <w:p w:rsidR="009E2E1F" w:rsidRPr="0061796D" w:rsidRDefault="009E2E1F" w:rsidP="009E2E1F">
      <w:pPr>
        <w:rPr>
          <w:lang w:val="en-GB"/>
        </w:rPr>
      </w:pPr>
    </w:p>
    <w:p w:rsidR="00E01640" w:rsidRDefault="00E01640">
      <w:pPr>
        <w:rPr>
          <w:b/>
        </w:rPr>
      </w:pPr>
    </w:p>
    <w:p w:rsidR="00E01640" w:rsidRDefault="00E01640">
      <w:pPr>
        <w:rPr>
          <w:b/>
        </w:rPr>
      </w:pPr>
    </w:p>
    <w:sectPr w:rsidR="00E01640" w:rsidSect="009413A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696" w:rsidRDefault="002D0696" w:rsidP="008D7AF4">
      <w:pPr>
        <w:spacing w:after="0" w:line="240" w:lineRule="auto"/>
      </w:pPr>
      <w:r>
        <w:separator/>
      </w:r>
    </w:p>
  </w:endnote>
  <w:endnote w:type="continuationSeparator" w:id="0">
    <w:p w:rsidR="002D0696" w:rsidRDefault="002D0696" w:rsidP="008D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696" w:rsidRDefault="002D0696" w:rsidP="008D7AF4">
      <w:pPr>
        <w:spacing w:after="0" w:line="240" w:lineRule="auto"/>
      </w:pPr>
      <w:r>
        <w:separator/>
      </w:r>
    </w:p>
  </w:footnote>
  <w:footnote w:type="continuationSeparator" w:id="0">
    <w:p w:rsidR="002D0696" w:rsidRDefault="002D0696" w:rsidP="008D7AF4">
      <w:pPr>
        <w:spacing w:after="0" w:line="240" w:lineRule="auto"/>
      </w:pPr>
      <w:r>
        <w:continuationSeparator/>
      </w:r>
    </w:p>
  </w:footnote>
  <w:footnote w:id="1">
    <w:p w:rsidR="00A91140" w:rsidRPr="00821A72" w:rsidRDefault="00A91140">
      <w:pPr>
        <w:pStyle w:val="FootnoteText"/>
        <w:rPr>
          <w:i/>
          <w:sz w:val="18"/>
          <w:szCs w:val="18"/>
          <w:lang w:val="en-US"/>
        </w:rPr>
      </w:pPr>
      <w:r w:rsidRPr="00D46EA1">
        <w:rPr>
          <w:rStyle w:val="FootnoteReference"/>
          <w:i/>
        </w:rPr>
        <w:footnoteRef/>
      </w:r>
      <w:r w:rsidRPr="00D46EA1">
        <w:rPr>
          <w:i/>
        </w:rPr>
        <w:t xml:space="preserve"> </w:t>
      </w:r>
      <w:r w:rsidRPr="00821A72">
        <w:rPr>
          <w:i/>
          <w:sz w:val="18"/>
          <w:szCs w:val="18"/>
          <w:lang w:val="en-US"/>
        </w:rPr>
        <w:t xml:space="preserve">Based on information from </w:t>
      </w:r>
      <w:proofErr w:type="spellStart"/>
      <w:r w:rsidRPr="00821A72">
        <w:rPr>
          <w:i/>
          <w:sz w:val="18"/>
          <w:szCs w:val="18"/>
          <w:lang w:val="en-US"/>
        </w:rPr>
        <w:t>Kaindy</w:t>
      </w:r>
      <w:proofErr w:type="spellEnd"/>
      <w:r w:rsidRPr="00821A72">
        <w:rPr>
          <w:i/>
          <w:sz w:val="18"/>
          <w:szCs w:val="18"/>
          <w:lang w:val="en-US"/>
        </w:rPr>
        <w:t>-Kant</w:t>
      </w:r>
    </w:p>
  </w:footnote>
  <w:footnote w:id="2">
    <w:p w:rsidR="00A91140" w:rsidRPr="00D46EA1" w:rsidRDefault="00A91140">
      <w:pPr>
        <w:pStyle w:val="FootnoteText"/>
        <w:rPr>
          <w:lang w:val="en-US"/>
        </w:rPr>
      </w:pPr>
      <w:r w:rsidRPr="00821A72">
        <w:rPr>
          <w:rStyle w:val="FootnoteReference"/>
          <w:i/>
          <w:sz w:val="18"/>
          <w:szCs w:val="18"/>
        </w:rPr>
        <w:footnoteRef/>
      </w:r>
      <w:r w:rsidRPr="00821A72">
        <w:rPr>
          <w:i/>
          <w:sz w:val="18"/>
          <w:szCs w:val="18"/>
        </w:rPr>
        <w:t xml:space="preserve"> </w:t>
      </w:r>
      <w:r w:rsidRPr="00821A72">
        <w:rPr>
          <w:i/>
          <w:sz w:val="18"/>
          <w:szCs w:val="18"/>
          <w:lang w:val="en-US"/>
        </w:rPr>
        <w:t xml:space="preserve">Database of </w:t>
      </w:r>
      <w:proofErr w:type="spellStart"/>
      <w:r w:rsidRPr="00821A72">
        <w:rPr>
          <w:i/>
          <w:sz w:val="18"/>
          <w:szCs w:val="18"/>
          <w:lang w:val="en-US"/>
        </w:rPr>
        <w:t>Kaindy</w:t>
      </w:r>
      <w:proofErr w:type="spellEnd"/>
      <w:r w:rsidRPr="00821A72">
        <w:rPr>
          <w:i/>
          <w:sz w:val="18"/>
          <w:szCs w:val="18"/>
          <w:lang w:val="en-US"/>
        </w:rPr>
        <w:t>-Kant</w:t>
      </w:r>
    </w:p>
  </w:footnote>
  <w:footnote w:id="3">
    <w:p w:rsidR="00A91140" w:rsidRPr="00821A72" w:rsidRDefault="00A91140">
      <w:pPr>
        <w:pStyle w:val="FootnoteText"/>
        <w:rPr>
          <w:i/>
          <w:sz w:val="18"/>
          <w:szCs w:val="18"/>
          <w:lang w:val="en-US"/>
        </w:rPr>
      </w:pPr>
      <w:r w:rsidRPr="00821A72">
        <w:rPr>
          <w:rStyle w:val="FootnoteReference"/>
          <w:i/>
          <w:sz w:val="18"/>
          <w:szCs w:val="18"/>
        </w:rPr>
        <w:footnoteRef/>
      </w:r>
      <w:r w:rsidRPr="00D46EA1">
        <w:rPr>
          <w:i/>
        </w:rPr>
        <w:t xml:space="preserve"> </w:t>
      </w:r>
      <w:r w:rsidRPr="00821A72">
        <w:rPr>
          <w:i/>
          <w:sz w:val="18"/>
          <w:szCs w:val="18"/>
          <w:lang w:val="en-US"/>
        </w:rPr>
        <w:t xml:space="preserve">Based on information from </w:t>
      </w:r>
      <w:proofErr w:type="spellStart"/>
      <w:r w:rsidRPr="00821A72">
        <w:rPr>
          <w:i/>
          <w:sz w:val="18"/>
          <w:szCs w:val="18"/>
          <w:lang w:val="en-US"/>
        </w:rPr>
        <w:t>Kaindy</w:t>
      </w:r>
      <w:proofErr w:type="spellEnd"/>
      <w:r w:rsidRPr="00821A72">
        <w:rPr>
          <w:i/>
          <w:sz w:val="18"/>
          <w:szCs w:val="18"/>
          <w:lang w:val="en-US"/>
        </w:rPr>
        <w:t>-Kant</w:t>
      </w:r>
    </w:p>
  </w:footnote>
  <w:footnote w:id="4">
    <w:p w:rsidR="00A91140" w:rsidRPr="00474137" w:rsidRDefault="00A91140">
      <w:pPr>
        <w:pStyle w:val="FootnoteText"/>
        <w:rPr>
          <w:i/>
          <w:lang w:val="en-US"/>
        </w:rPr>
      </w:pPr>
      <w:r w:rsidRPr="00821A72">
        <w:rPr>
          <w:rStyle w:val="FootnoteReference"/>
          <w:i/>
          <w:sz w:val="18"/>
          <w:szCs w:val="18"/>
        </w:rPr>
        <w:footnoteRef/>
      </w:r>
      <w:r w:rsidRPr="00821A72">
        <w:rPr>
          <w:i/>
          <w:sz w:val="18"/>
          <w:szCs w:val="18"/>
        </w:rPr>
        <w:t xml:space="preserve"> </w:t>
      </w:r>
      <w:r w:rsidRPr="00821A72">
        <w:rPr>
          <w:i/>
          <w:sz w:val="18"/>
          <w:szCs w:val="18"/>
          <w:lang w:val="en-US"/>
        </w:rPr>
        <w:t>Trademap.org</w:t>
      </w:r>
      <w:r w:rsidRPr="00474137">
        <w:rPr>
          <w:i/>
          <w:lang w:val="en-US"/>
        </w:rPr>
        <w:t xml:space="preserve"> </w:t>
      </w:r>
    </w:p>
  </w:footnote>
  <w:footnote w:id="5">
    <w:p w:rsidR="00A91140" w:rsidRPr="00821A72" w:rsidRDefault="00A91140">
      <w:pPr>
        <w:pStyle w:val="FootnoteText"/>
        <w:rPr>
          <w:sz w:val="18"/>
          <w:szCs w:val="18"/>
          <w:lang w:val="en-US"/>
        </w:rPr>
      </w:pPr>
      <w:r w:rsidRPr="00821A72">
        <w:rPr>
          <w:rStyle w:val="FootnoteReference"/>
          <w:sz w:val="18"/>
          <w:szCs w:val="18"/>
        </w:rPr>
        <w:footnoteRef/>
      </w:r>
      <w:r w:rsidRPr="00821A72">
        <w:rPr>
          <w:sz w:val="18"/>
          <w:szCs w:val="18"/>
        </w:rPr>
        <w:t xml:space="preserve"> </w:t>
      </w:r>
      <w:r w:rsidRPr="00821A72">
        <w:rPr>
          <w:i/>
          <w:sz w:val="18"/>
          <w:szCs w:val="18"/>
          <w:lang w:val="en-US"/>
        </w:rPr>
        <w:t>Trademap.org</w:t>
      </w:r>
      <w:r w:rsidRPr="00821A72">
        <w:rPr>
          <w:sz w:val="18"/>
          <w:szCs w:val="18"/>
          <w:lang w:val="en-US"/>
        </w:rPr>
        <w:t xml:space="preserve"> </w:t>
      </w:r>
    </w:p>
  </w:footnote>
  <w:footnote w:id="6">
    <w:p w:rsidR="00A91140" w:rsidRPr="00821A72" w:rsidRDefault="00A91140">
      <w:pPr>
        <w:pStyle w:val="FootnoteText"/>
        <w:rPr>
          <w:sz w:val="18"/>
          <w:szCs w:val="18"/>
          <w:lang w:val="en-US"/>
        </w:rPr>
      </w:pPr>
      <w:r w:rsidRPr="00821A72">
        <w:rPr>
          <w:rStyle w:val="FootnoteReference"/>
          <w:sz w:val="18"/>
          <w:szCs w:val="18"/>
        </w:rPr>
        <w:footnoteRef/>
      </w:r>
      <w:r w:rsidRPr="00821A72">
        <w:rPr>
          <w:sz w:val="18"/>
          <w:szCs w:val="18"/>
        </w:rPr>
        <w:t xml:space="preserve"> </w:t>
      </w:r>
      <w:r w:rsidRPr="00821A72">
        <w:rPr>
          <w:sz w:val="18"/>
          <w:szCs w:val="18"/>
          <w:lang w:val="en-US"/>
        </w:rPr>
        <w:t xml:space="preserve">Kazakagro.kz </w:t>
      </w:r>
    </w:p>
  </w:footnote>
  <w:footnote w:id="7">
    <w:p w:rsidR="00A91140" w:rsidRPr="00821A72" w:rsidRDefault="00A91140">
      <w:pPr>
        <w:pStyle w:val="FootnoteText"/>
        <w:rPr>
          <w:sz w:val="18"/>
          <w:szCs w:val="18"/>
          <w:lang w:val="en-US"/>
        </w:rPr>
      </w:pPr>
      <w:r w:rsidRPr="00821A72">
        <w:rPr>
          <w:rStyle w:val="FootnoteReference"/>
          <w:sz w:val="18"/>
          <w:szCs w:val="18"/>
        </w:rPr>
        <w:footnoteRef/>
      </w:r>
      <w:r w:rsidRPr="00821A72">
        <w:rPr>
          <w:sz w:val="18"/>
          <w:szCs w:val="18"/>
        </w:rPr>
        <w:t xml:space="preserve"> </w:t>
      </w:r>
      <w:r w:rsidRPr="00821A72">
        <w:rPr>
          <w:i/>
          <w:sz w:val="18"/>
          <w:szCs w:val="18"/>
          <w:lang w:val="en-US"/>
        </w:rPr>
        <w:t>Data from trademap.org</w:t>
      </w:r>
      <w:r w:rsidRPr="00821A72">
        <w:rPr>
          <w:sz w:val="18"/>
          <w:szCs w:val="18"/>
          <w:lang w:val="en-US"/>
        </w:rPr>
        <w:t xml:space="preserve"> </w:t>
      </w:r>
    </w:p>
  </w:footnote>
  <w:footnote w:id="8">
    <w:p w:rsidR="00A80460" w:rsidRPr="00821A72" w:rsidRDefault="00A80460">
      <w:pPr>
        <w:pStyle w:val="FootnoteText"/>
        <w:rPr>
          <w:sz w:val="18"/>
          <w:szCs w:val="18"/>
          <w:lang w:val="en-US"/>
        </w:rPr>
      </w:pPr>
      <w:r w:rsidRPr="00821A72">
        <w:rPr>
          <w:rStyle w:val="FootnoteReference"/>
          <w:sz w:val="18"/>
          <w:szCs w:val="18"/>
        </w:rPr>
        <w:footnoteRef/>
      </w:r>
      <w:r w:rsidRPr="00821A72">
        <w:rPr>
          <w:sz w:val="18"/>
          <w:szCs w:val="18"/>
        </w:rPr>
        <w:t xml:space="preserve"> </w:t>
      </w:r>
      <w:r w:rsidRPr="00821A72">
        <w:rPr>
          <w:i/>
          <w:sz w:val="18"/>
          <w:szCs w:val="18"/>
          <w:lang w:val="en-US"/>
        </w:rPr>
        <w:t xml:space="preserve">Yield and farmers data of </w:t>
      </w:r>
      <w:proofErr w:type="spellStart"/>
      <w:r w:rsidRPr="00821A72">
        <w:rPr>
          <w:i/>
          <w:sz w:val="18"/>
          <w:szCs w:val="18"/>
          <w:lang w:val="en-US"/>
        </w:rPr>
        <w:t>Kaindy</w:t>
      </w:r>
      <w:proofErr w:type="spellEnd"/>
      <w:r w:rsidRPr="00821A72">
        <w:rPr>
          <w:i/>
          <w:sz w:val="18"/>
          <w:szCs w:val="18"/>
          <w:lang w:val="en-US"/>
        </w:rPr>
        <w:t>-Kant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375F"/>
    <w:multiLevelType w:val="hybridMultilevel"/>
    <w:tmpl w:val="97CE27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3F4F90"/>
    <w:multiLevelType w:val="hybridMultilevel"/>
    <w:tmpl w:val="7CB6C3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9E5AD9"/>
    <w:multiLevelType w:val="hybridMultilevel"/>
    <w:tmpl w:val="0190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37193"/>
    <w:multiLevelType w:val="hybridMultilevel"/>
    <w:tmpl w:val="A868529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216C9D"/>
    <w:multiLevelType w:val="hybridMultilevel"/>
    <w:tmpl w:val="11D8EA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2A3325E6"/>
    <w:multiLevelType w:val="hybridMultilevel"/>
    <w:tmpl w:val="B642A5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DA7FA9"/>
    <w:multiLevelType w:val="hybridMultilevel"/>
    <w:tmpl w:val="B81A6BD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5A08FD"/>
    <w:multiLevelType w:val="hybridMultilevel"/>
    <w:tmpl w:val="2C5081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706346"/>
    <w:multiLevelType w:val="hybridMultilevel"/>
    <w:tmpl w:val="5CAEF3B6"/>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A53107"/>
    <w:multiLevelType w:val="hybridMultilevel"/>
    <w:tmpl w:val="39004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E3C0F8F"/>
    <w:multiLevelType w:val="hybridMultilevel"/>
    <w:tmpl w:val="9176F47C"/>
    <w:lvl w:ilvl="0" w:tplc="91E0C5F2">
      <w:start w:val="5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0C0510"/>
    <w:multiLevelType w:val="hybridMultilevel"/>
    <w:tmpl w:val="0B786DC4"/>
    <w:lvl w:ilvl="0" w:tplc="F0881DD6">
      <w:start w:val="20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0549E"/>
    <w:multiLevelType w:val="hybridMultilevel"/>
    <w:tmpl w:val="DA2AF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C01CDE"/>
    <w:multiLevelType w:val="hybridMultilevel"/>
    <w:tmpl w:val="575E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943A7C"/>
    <w:multiLevelType w:val="hybridMultilevel"/>
    <w:tmpl w:val="A866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15BB4"/>
    <w:multiLevelType w:val="hybridMultilevel"/>
    <w:tmpl w:val="97CE27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
  </w:num>
  <w:num w:numId="3">
    <w:abstractNumId w:val="10"/>
  </w:num>
  <w:num w:numId="4">
    <w:abstractNumId w:val="0"/>
  </w:num>
  <w:num w:numId="5">
    <w:abstractNumId w:val="15"/>
  </w:num>
  <w:num w:numId="6">
    <w:abstractNumId w:val="12"/>
  </w:num>
  <w:num w:numId="7">
    <w:abstractNumId w:val="9"/>
  </w:num>
  <w:num w:numId="8">
    <w:abstractNumId w:val="14"/>
  </w:num>
  <w:num w:numId="9">
    <w:abstractNumId w:val="1"/>
  </w:num>
  <w:num w:numId="10">
    <w:abstractNumId w:val="5"/>
  </w:num>
  <w:num w:numId="11">
    <w:abstractNumId w:val="11"/>
  </w:num>
  <w:num w:numId="12">
    <w:abstractNumId w:val="3"/>
  </w:num>
  <w:num w:numId="13">
    <w:abstractNumId w:val="7"/>
  </w:num>
  <w:num w:numId="14">
    <w:abstractNumId w:val="4"/>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7F"/>
    <w:rsid w:val="000008B3"/>
    <w:rsid w:val="000148A5"/>
    <w:rsid w:val="00053486"/>
    <w:rsid w:val="00086293"/>
    <w:rsid w:val="000A5854"/>
    <w:rsid w:val="000A7640"/>
    <w:rsid w:val="000B2D8F"/>
    <w:rsid w:val="000B5D59"/>
    <w:rsid w:val="000D3B98"/>
    <w:rsid w:val="000D759B"/>
    <w:rsid w:val="000E59A2"/>
    <w:rsid w:val="00100B58"/>
    <w:rsid w:val="00102F2A"/>
    <w:rsid w:val="001125F4"/>
    <w:rsid w:val="00120702"/>
    <w:rsid w:val="001208E6"/>
    <w:rsid w:val="0012213B"/>
    <w:rsid w:val="001328A8"/>
    <w:rsid w:val="001367DC"/>
    <w:rsid w:val="0014707D"/>
    <w:rsid w:val="00176EEA"/>
    <w:rsid w:val="001A2427"/>
    <w:rsid w:val="001B0A18"/>
    <w:rsid w:val="001D56F6"/>
    <w:rsid w:val="002003DB"/>
    <w:rsid w:val="002008D4"/>
    <w:rsid w:val="002173C2"/>
    <w:rsid w:val="00232B1E"/>
    <w:rsid w:val="002437C9"/>
    <w:rsid w:val="00243ED4"/>
    <w:rsid w:val="00261928"/>
    <w:rsid w:val="0027153D"/>
    <w:rsid w:val="002732F2"/>
    <w:rsid w:val="0028162D"/>
    <w:rsid w:val="00285D72"/>
    <w:rsid w:val="002A5424"/>
    <w:rsid w:val="002A61DE"/>
    <w:rsid w:val="002B6319"/>
    <w:rsid w:val="002C15F7"/>
    <w:rsid w:val="002D0696"/>
    <w:rsid w:val="002D63E0"/>
    <w:rsid w:val="002D73BD"/>
    <w:rsid w:val="0030024D"/>
    <w:rsid w:val="00301AFB"/>
    <w:rsid w:val="00336C8C"/>
    <w:rsid w:val="003438B9"/>
    <w:rsid w:val="00356836"/>
    <w:rsid w:val="00362FDD"/>
    <w:rsid w:val="003704BB"/>
    <w:rsid w:val="003800CD"/>
    <w:rsid w:val="00387C3E"/>
    <w:rsid w:val="00395BA0"/>
    <w:rsid w:val="003A1600"/>
    <w:rsid w:val="003A7624"/>
    <w:rsid w:val="003C661B"/>
    <w:rsid w:val="00402D0D"/>
    <w:rsid w:val="00402D9C"/>
    <w:rsid w:val="00407C7A"/>
    <w:rsid w:val="00412C5F"/>
    <w:rsid w:val="00413EB3"/>
    <w:rsid w:val="004361F5"/>
    <w:rsid w:val="00442F05"/>
    <w:rsid w:val="00450125"/>
    <w:rsid w:val="00474137"/>
    <w:rsid w:val="00493356"/>
    <w:rsid w:val="004A5B8D"/>
    <w:rsid w:val="004F5456"/>
    <w:rsid w:val="00525376"/>
    <w:rsid w:val="00535AF6"/>
    <w:rsid w:val="00545B3F"/>
    <w:rsid w:val="0057748A"/>
    <w:rsid w:val="005933DA"/>
    <w:rsid w:val="005C2DCA"/>
    <w:rsid w:val="005E4CAF"/>
    <w:rsid w:val="005E7CEC"/>
    <w:rsid w:val="00622FF7"/>
    <w:rsid w:val="00635556"/>
    <w:rsid w:val="006360AF"/>
    <w:rsid w:val="00651144"/>
    <w:rsid w:val="00651929"/>
    <w:rsid w:val="006766F5"/>
    <w:rsid w:val="006904AA"/>
    <w:rsid w:val="00694B7F"/>
    <w:rsid w:val="006D240A"/>
    <w:rsid w:val="006E1DF1"/>
    <w:rsid w:val="006F3D15"/>
    <w:rsid w:val="00756E38"/>
    <w:rsid w:val="00757F79"/>
    <w:rsid w:val="007708B2"/>
    <w:rsid w:val="007726D9"/>
    <w:rsid w:val="00791FC2"/>
    <w:rsid w:val="007A3053"/>
    <w:rsid w:val="007C45ED"/>
    <w:rsid w:val="007E52A2"/>
    <w:rsid w:val="00807B34"/>
    <w:rsid w:val="00820604"/>
    <w:rsid w:val="00821A72"/>
    <w:rsid w:val="0086211C"/>
    <w:rsid w:val="00873866"/>
    <w:rsid w:val="00875B7F"/>
    <w:rsid w:val="00881408"/>
    <w:rsid w:val="008B3643"/>
    <w:rsid w:val="008B3715"/>
    <w:rsid w:val="008D7AF4"/>
    <w:rsid w:val="008F2B00"/>
    <w:rsid w:val="00907D8B"/>
    <w:rsid w:val="0092064A"/>
    <w:rsid w:val="00921FC8"/>
    <w:rsid w:val="009413A8"/>
    <w:rsid w:val="0094479F"/>
    <w:rsid w:val="009458C6"/>
    <w:rsid w:val="0095035B"/>
    <w:rsid w:val="00953C8D"/>
    <w:rsid w:val="00970957"/>
    <w:rsid w:val="00986838"/>
    <w:rsid w:val="009A0CDC"/>
    <w:rsid w:val="009E2E1F"/>
    <w:rsid w:val="00A0143E"/>
    <w:rsid w:val="00A10B87"/>
    <w:rsid w:val="00A21432"/>
    <w:rsid w:val="00A33B1B"/>
    <w:rsid w:val="00A474F4"/>
    <w:rsid w:val="00A54A3C"/>
    <w:rsid w:val="00A80460"/>
    <w:rsid w:val="00A81413"/>
    <w:rsid w:val="00A83A92"/>
    <w:rsid w:val="00A91140"/>
    <w:rsid w:val="00AC2961"/>
    <w:rsid w:val="00AD136A"/>
    <w:rsid w:val="00AD1C5E"/>
    <w:rsid w:val="00AE0D55"/>
    <w:rsid w:val="00B00C20"/>
    <w:rsid w:val="00B115B9"/>
    <w:rsid w:val="00B200BC"/>
    <w:rsid w:val="00B42CF4"/>
    <w:rsid w:val="00B61520"/>
    <w:rsid w:val="00B63147"/>
    <w:rsid w:val="00B80CBE"/>
    <w:rsid w:val="00B868D7"/>
    <w:rsid w:val="00B9380E"/>
    <w:rsid w:val="00BA6FF1"/>
    <w:rsid w:val="00BB46C2"/>
    <w:rsid w:val="00BB6094"/>
    <w:rsid w:val="00BB6ECB"/>
    <w:rsid w:val="00BC5369"/>
    <w:rsid w:val="00BE58B2"/>
    <w:rsid w:val="00BE5935"/>
    <w:rsid w:val="00BE6AC9"/>
    <w:rsid w:val="00C17AE1"/>
    <w:rsid w:val="00CB3B11"/>
    <w:rsid w:val="00CB539E"/>
    <w:rsid w:val="00CC362D"/>
    <w:rsid w:val="00CF6884"/>
    <w:rsid w:val="00D072A9"/>
    <w:rsid w:val="00D17A69"/>
    <w:rsid w:val="00D43DC3"/>
    <w:rsid w:val="00D45CC7"/>
    <w:rsid w:val="00D46EA1"/>
    <w:rsid w:val="00D63A5B"/>
    <w:rsid w:val="00D64354"/>
    <w:rsid w:val="00D71915"/>
    <w:rsid w:val="00D7219F"/>
    <w:rsid w:val="00D92F42"/>
    <w:rsid w:val="00D95330"/>
    <w:rsid w:val="00DA0692"/>
    <w:rsid w:val="00DA4067"/>
    <w:rsid w:val="00DB1F01"/>
    <w:rsid w:val="00DE5A6D"/>
    <w:rsid w:val="00DE7644"/>
    <w:rsid w:val="00DF661E"/>
    <w:rsid w:val="00E01640"/>
    <w:rsid w:val="00E02473"/>
    <w:rsid w:val="00E052F4"/>
    <w:rsid w:val="00E144E4"/>
    <w:rsid w:val="00E17569"/>
    <w:rsid w:val="00E36D0B"/>
    <w:rsid w:val="00E618B5"/>
    <w:rsid w:val="00E63735"/>
    <w:rsid w:val="00E6498E"/>
    <w:rsid w:val="00E96296"/>
    <w:rsid w:val="00EC6E6C"/>
    <w:rsid w:val="00EE1F2D"/>
    <w:rsid w:val="00EF2AE7"/>
    <w:rsid w:val="00EF52DB"/>
    <w:rsid w:val="00F17015"/>
    <w:rsid w:val="00F27389"/>
    <w:rsid w:val="00F51670"/>
    <w:rsid w:val="00F7371A"/>
    <w:rsid w:val="00F80C67"/>
    <w:rsid w:val="00F95E95"/>
    <w:rsid w:val="00FB29B8"/>
    <w:rsid w:val="00FE7017"/>
    <w:rsid w:val="00FF3C43"/>
    <w:rsid w:val="00FF4D42"/>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33DA"/>
    <w:pPr>
      <w:keepNext/>
      <w:keepLines/>
      <w:spacing w:before="120" w:after="0" w:line="240" w:lineRule="auto"/>
      <w:outlineLvl w:val="1"/>
    </w:pPr>
    <w:rPr>
      <w:rFonts w:ascii="Lucida Sans Unicode" w:eastAsiaTheme="majorEastAsia" w:hAnsi="Lucida Sans Unicode" w:cstheme="majorBidi"/>
      <w:b/>
      <w:bCs/>
      <w:color w:val="1F497D" w:themeColor="text2"/>
      <w:sz w:val="26"/>
      <w:szCs w:val="26"/>
      <w:lang w:eastAsia="ru-RU"/>
    </w:rPr>
  </w:style>
  <w:style w:type="paragraph" w:styleId="Heading3">
    <w:name w:val="heading 3"/>
    <w:basedOn w:val="Normal"/>
    <w:next w:val="Normal"/>
    <w:link w:val="Heading3Char"/>
    <w:uiPriority w:val="9"/>
    <w:unhideWhenUsed/>
    <w:qFormat/>
    <w:rsid w:val="002D7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3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B7F"/>
    <w:rPr>
      <w:rFonts w:ascii="Tahoma" w:hAnsi="Tahoma" w:cs="Tahoma"/>
      <w:sz w:val="16"/>
      <w:szCs w:val="16"/>
    </w:rPr>
  </w:style>
  <w:style w:type="paragraph" w:styleId="FootnoteText">
    <w:name w:val="footnote text"/>
    <w:basedOn w:val="Normal"/>
    <w:link w:val="FootnoteTextChar"/>
    <w:uiPriority w:val="99"/>
    <w:unhideWhenUsed/>
    <w:rsid w:val="008D7AF4"/>
    <w:pPr>
      <w:spacing w:after="0" w:line="240" w:lineRule="auto"/>
    </w:pPr>
    <w:rPr>
      <w:rFonts w:eastAsiaTheme="minorEastAsia"/>
      <w:sz w:val="24"/>
      <w:szCs w:val="24"/>
      <w:lang w:val="ru-RU" w:eastAsia="ru-RU"/>
    </w:rPr>
  </w:style>
  <w:style w:type="character" w:customStyle="1" w:styleId="FootnoteTextChar">
    <w:name w:val="Footnote Text Char"/>
    <w:basedOn w:val="DefaultParagraphFont"/>
    <w:link w:val="FootnoteText"/>
    <w:uiPriority w:val="99"/>
    <w:rsid w:val="008D7AF4"/>
    <w:rPr>
      <w:rFonts w:eastAsiaTheme="minorEastAsia"/>
      <w:sz w:val="24"/>
      <w:szCs w:val="24"/>
      <w:lang w:val="ru-RU" w:eastAsia="ru-RU"/>
    </w:rPr>
  </w:style>
  <w:style w:type="character" w:styleId="FootnoteReference">
    <w:name w:val="footnote reference"/>
    <w:basedOn w:val="DefaultParagraphFont"/>
    <w:uiPriority w:val="99"/>
    <w:unhideWhenUsed/>
    <w:rsid w:val="008D7AF4"/>
    <w:rPr>
      <w:vertAlign w:val="superscript"/>
    </w:rPr>
  </w:style>
  <w:style w:type="character" w:customStyle="1" w:styleId="Heading2Char">
    <w:name w:val="Heading 2 Char"/>
    <w:basedOn w:val="DefaultParagraphFont"/>
    <w:link w:val="Heading2"/>
    <w:uiPriority w:val="9"/>
    <w:rsid w:val="005933DA"/>
    <w:rPr>
      <w:rFonts w:ascii="Lucida Sans Unicode" w:eastAsiaTheme="majorEastAsia" w:hAnsi="Lucida Sans Unicode" w:cstheme="majorBidi"/>
      <w:b/>
      <w:bCs/>
      <w:color w:val="1F497D" w:themeColor="text2"/>
      <w:sz w:val="26"/>
      <w:szCs w:val="26"/>
      <w:lang w:eastAsia="ru-RU"/>
    </w:rPr>
  </w:style>
  <w:style w:type="paragraph" w:styleId="Footer">
    <w:name w:val="footer"/>
    <w:basedOn w:val="Normal"/>
    <w:link w:val="FooterChar"/>
    <w:uiPriority w:val="99"/>
    <w:unhideWhenUsed/>
    <w:rsid w:val="005933DA"/>
    <w:pPr>
      <w:tabs>
        <w:tab w:val="center" w:pos="4677"/>
        <w:tab w:val="right" w:pos="9355"/>
      </w:tabs>
      <w:spacing w:after="0" w:line="240" w:lineRule="auto"/>
    </w:pPr>
    <w:rPr>
      <w:rFonts w:eastAsiaTheme="minorEastAsia"/>
      <w:sz w:val="24"/>
      <w:szCs w:val="24"/>
      <w:lang w:val="ru-RU" w:eastAsia="ru-RU"/>
    </w:rPr>
  </w:style>
  <w:style w:type="character" w:customStyle="1" w:styleId="FooterChar">
    <w:name w:val="Footer Char"/>
    <w:basedOn w:val="DefaultParagraphFont"/>
    <w:link w:val="Footer"/>
    <w:uiPriority w:val="99"/>
    <w:rsid w:val="005933DA"/>
    <w:rPr>
      <w:rFonts w:eastAsiaTheme="minorEastAsia"/>
      <w:sz w:val="24"/>
      <w:szCs w:val="24"/>
      <w:lang w:val="ru-RU" w:eastAsia="ru-RU"/>
    </w:rPr>
  </w:style>
  <w:style w:type="table" w:styleId="LightShading-Accent1">
    <w:name w:val="Light Shading Accent 1"/>
    <w:basedOn w:val="TableNormal"/>
    <w:uiPriority w:val="60"/>
    <w:rsid w:val="005933DA"/>
    <w:pPr>
      <w:spacing w:after="0" w:line="240" w:lineRule="auto"/>
    </w:pPr>
    <w:rPr>
      <w:rFonts w:eastAsiaTheme="minorEastAsia"/>
      <w:color w:val="365F91" w:themeColor="accent1" w:themeShade="BF"/>
      <w:lang w:val="ru-RU" w:eastAsia="ru-R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3DA"/>
  </w:style>
  <w:style w:type="paragraph" w:styleId="ListParagraph">
    <w:name w:val="List Paragraph"/>
    <w:basedOn w:val="Normal"/>
    <w:uiPriority w:val="34"/>
    <w:qFormat/>
    <w:rsid w:val="009413A8"/>
    <w:pPr>
      <w:ind w:left="720"/>
      <w:contextualSpacing/>
    </w:pPr>
  </w:style>
  <w:style w:type="character" w:styleId="Hyperlink">
    <w:name w:val="Hyperlink"/>
    <w:basedOn w:val="DefaultParagraphFont"/>
    <w:uiPriority w:val="99"/>
    <w:unhideWhenUsed/>
    <w:rsid w:val="00FB29B8"/>
    <w:rPr>
      <w:color w:val="0000FF"/>
      <w:u w:val="single"/>
    </w:rPr>
  </w:style>
  <w:style w:type="character" w:customStyle="1" w:styleId="apple-converted-space">
    <w:name w:val="apple-converted-space"/>
    <w:basedOn w:val="DefaultParagraphFont"/>
    <w:rsid w:val="00FB29B8"/>
  </w:style>
  <w:style w:type="table" w:styleId="TableGrid">
    <w:name w:val="Table Grid"/>
    <w:basedOn w:val="TableNormal"/>
    <w:uiPriority w:val="59"/>
    <w:rsid w:val="003A7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center">
    <w:name w:val="rtecenter"/>
    <w:basedOn w:val="Normal"/>
    <w:rsid w:val="003A76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A7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624"/>
    <w:rPr>
      <w:b/>
      <w:bCs/>
    </w:rPr>
  </w:style>
  <w:style w:type="character" w:styleId="CommentReference">
    <w:name w:val="annotation reference"/>
    <w:basedOn w:val="DefaultParagraphFont"/>
    <w:uiPriority w:val="99"/>
    <w:semiHidden/>
    <w:unhideWhenUsed/>
    <w:rsid w:val="00FE7017"/>
    <w:rPr>
      <w:sz w:val="16"/>
      <w:szCs w:val="16"/>
    </w:rPr>
  </w:style>
  <w:style w:type="paragraph" w:styleId="CommentText">
    <w:name w:val="annotation text"/>
    <w:basedOn w:val="Normal"/>
    <w:link w:val="CommentTextChar"/>
    <w:uiPriority w:val="99"/>
    <w:semiHidden/>
    <w:unhideWhenUsed/>
    <w:rsid w:val="00FE7017"/>
    <w:pPr>
      <w:spacing w:line="240" w:lineRule="auto"/>
    </w:pPr>
    <w:rPr>
      <w:sz w:val="20"/>
      <w:szCs w:val="20"/>
    </w:rPr>
  </w:style>
  <w:style w:type="character" w:customStyle="1" w:styleId="CommentTextChar">
    <w:name w:val="Comment Text Char"/>
    <w:basedOn w:val="DefaultParagraphFont"/>
    <w:link w:val="CommentText"/>
    <w:uiPriority w:val="99"/>
    <w:semiHidden/>
    <w:rsid w:val="00FE7017"/>
    <w:rPr>
      <w:sz w:val="20"/>
      <w:szCs w:val="20"/>
    </w:rPr>
  </w:style>
  <w:style w:type="paragraph" w:styleId="CommentSubject">
    <w:name w:val="annotation subject"/>
    <w:basedOn w:val="CommentText"/>
    <w:next w:val="CommentText"/>
    <w:link w:val="CommentSubjectChar"/>
    <w:uiPriority w:val="99"/>
    <w:semiHidden/>
    <w:unhideWhenUsed/>
    <w:rsid w:val="00FE7017"/>
    <w:rPr>
      <w:b/>
      <w:bCs/>
    </w:rPr>
  </w:style>
  <w:style w:type="character" w:customStyle="1" w:styleId="CommentSubjectChar">
    <w:name w:val="Comment Subject Char"/>
    <w:basedOn w:val="CommentTextChar"/>
    <w:link w:val="CommentSubject"/>
    <w:uiPriority w:val="99"/>
    <w:semiHidden/>
    <w:rsid w:val="00FE7017"/>
    <w:rPr>
      <w:b/>
      <w:bCs/>
      <w:sz w:val="20"/>
      <w:szCs w:val="20"/>
    </w:rPr>
  </w:style>
  <w:style w:type="character" w:customStyle="1" w:styleId="Heading1Char">
    <w:name w:val="Heading 1 Char"/>
    <w:basedOn w:val="DefaultParagraphFont"/>
    <w:link w:val="Heading1"/>
    <w:uiPriority w:val="9"/>
    <w:rsid w:val="002D73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73B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2D73BD"/>
    <w:pPr>
      <w:outlineLvl w:val="9"/>
    </w:pPr>
    <w:rPr>
      <w:lang w:val="en-GB" w:eastAsia="en-GB"/>
    </w:rPr>
  </w:style>
  <w:style w:type="paragraph" w:styleId="TOC1">
    <w:name w:val="toc 1"/>
    <w:basedOn w:val="Normal"/>
    <w:next w:val="Normal"/>
    <w:autoRedefine/>
    <w:uiPriority w:val="39"/>
    <w:unhideWhenUsed/>
    <w:rsid w:val="002D73BD"/>
    <w:pPr>
      <w:spacing w:after="100"/>
    </w:pPr>
  </w:style>
  <w:style w:type="paragraph" w:styleId="TOC2">
    <w:name w:val="toc 2"/>
    <w:basedOn w:val="Normal"/>
    <w:next w:val="Normal"/>
    <w:autoRedefine/>
    <w:uiPriority w:val="39"/>
    <w:unhideWhenUsed/>
    <w:rsid w:val="002D73BD"/>
    <w:pPr>
      <w:spacing w:after="100"/>
      <w:ind w:left="220"/>
    </w:pPr>
  </w:style>
  <w:style w:type="paragraph" w:styleId="TOC3">
    <w:name w:val="toc 3"/>
    <w:basedOn w:val="Normal"/>
    <w:next w:val="Normal"/>
    <w:autoRedefine/>
    <w:uiPriority w:val="39"/>
    <w:unhideWhenUsed/>
    <w:rsid w:val="002D73BD"/>
    <w:pPr>
      <w:spacing w:after="100"/>
      <w:ind w:left="440"/>
    </w:pPr>
  </w:style>
  <w:style w:type="paragraph" w:styleId="EndnoteText">
    <w:name w:val="endnote text"/>
    <w:basedOn w:val="Normal"/>
    <w:link w:val="EndnoteTextChar"/>
    <w:uiPriority w:val="99"/>
    <w:semiHidden/>
    <w:unhideWhenUsed/>
    <w:rsid w:val="00A83A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3A92"/>
    <w:rPr>
      <w:sz w:val="20"/>
      <w:szCs w:val="20"/>
    </w:rPr>
  </w:style>
  <w:style w:type="character" w:styleId="EndnoteReference">
    <w:name w:val="endnote reference"/>
    <w:basedOn w:val="DefaultParagraphFont"/>
    <w:uiPriority w:val="99"/>
    <w:semiHidden/>
    <w:unhideWhenUsed/>
    <w:rsid w:val="00A83A9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33DA"/>
    <w:pPr>
      <w:keepNext/>
      <w:keepLines/>
      <w:spacing w:before="120" w:after="0" w:line="240" w:lineRule="auto"/>
      <w:outlineLvl w:val="1"/>
    </w:pPr>
    <w:rPr>
      <w:rFonts w:ascii="Lucida Sans Unicode" w:eastAsiaTheme="majorEastAsia" w:hAnsi="Lucida Sans Unicode" w:cstheme="majorBidi"/>
      <w:b/>
      <w:bCs/>
      <w:color w:val="1F497D" w:themeColor="text2"/>
      <w:sz w:val="26"/>
      <w:szCs w:val="26"/>
      <w:lang w:eastAsia="ru-RU"/>
    </w:rPr>
  </w:style>
  <w:style w:type="paragraph" w:styleId="Heading3">
    <w:name w:val="heading 3"/>
    <w:basedOn w:val="Normal"/>
    <w:next w:val="Normal"/>
    <w:link w:val="Heading3Char"/>
    <w:uiPriority w:val="9"/>
    <w:unhideWhenUsed/>
    <w:qFormat/>
    <w:rsid w:val="002D7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73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B7F"/>
    <w:rPr>
      <w:rFonts w:ascii="Tahoma" w:hAnsi="Tahoma" w:cs="Tahoma"/>
      <w:sz w:val="16"/>
      <w:szCs w:val="16"/>
    </w:rPr>
  </w:style>
  <w:style w:type="paragraph" w:styleId="FootnoteText">
    <w:name w:val="footnote text"/>
    <w:basedOn w:val="Normal"/>
    <w:link w:val="FootnoteTextChar"/>
    <w:uiPriority w:val="99"/>
    <w:unhideWhenUsed/>
    <w:rsid w:val="008D7AF4"/>
    <w:pPr>
      <w:spacing w:after="0" w:line="240" w:lineRule="auto"/>
    </w:pPr>
    <w:rPr>
      <w:rFonts w:eastAsiaTheme="minorEastAsia"/>
      <w:sz w:val="24"/>
      <w:szCs w:val="24"/>
      <w:lang w:val="ru-RU" w:eastAsia="ru-RU"/>
    </w:rPr>
  </w:style>
  <w:style w:type="character" w:customStyle="1" w:styleId="FootnoteTextChar">
    <w:name w:val="Footnote Text Char"/>
    <w:basedOn w:val="DefaultParagraphFont"/>
    <w:link w:val="FootnoteText"/>
    <w:uiPriority w:val="99"/>
    <w:rsid w:val="008D7AF4"/>
    <w:rPr>
      <w:rFonts w:eastAsiaTheme="minorEastAsia"/>
      <w:sz w:val="24"/>
      <w:szCs w:val="24"/>
      <w:lang w:val="ru-RU" w:eastAsia="ru-RU"/>
    </w:rPr>
  </w:style>
  <w:style w:type="character" w:styleId="FootnoteReference">
    <w:name w:val="footnote reference"/>
    <w:basedOn w:val="DefaultParagraphFont"/>
    <w:uiPriority w:val="99"/>
    <w:unhideWhenUsed/>
    <w:rsid w:val="008D7AF4"/>
    <w:rPr>
      <w:vertAlign w:val="superscript"/>
    </w:rPr>
  </w:style>
  <w:style w:type="character" w:customStyle="1" w:styleId="Heading2Char">
    <w:name w:val="Heading 2 Char"/>
    <w:basedOn w:val="DefaultParagraphFont"/>
    <w:link w:val="Heading2"/>
    <w:uiPriority w:val="9"/>
    <w:rsid w:val="005933DA"/>
    <w:rPr>
      <w:rFonts w:ascii="Lucida Sans Unicode" w:eastAsiaTheme="majorEastAsia" w:hAnsi="Lucida Sans Unicode" w:cstheme="majorBidi"/>
      <w:b/>
      <w:bCs/>
      <w:color w:val="1F497D" w:themeColor="text2"/>
      <w:sz w:val="26"/>
      <w:szCs w:val="26"/>
      <w:lang w:eastAsia="ru-RU"/>
    </w:rPr>
  </w:style>
  <w:style w:type="paragraph" w:styleId="Footer">
    <w:name w:val="footer"/>
    <w:basedOn w:val="Normal"/>
    <w:link w:val="FooterChar"/>
    <w:uiPriority w:val="99"/>
    <w:unhideWhenUsed/>
    <w:rsid w:val="005933DA"/>
    <w:pPr>
      <w:tabs>
        <w:tab w:val="center" w:pos="4677"/>
        <w:tab w:val="right" w:pos="9355"/>
      </w:tabs>
      <w:spacing w:after="0" w:line="240" w:lineRule="auto"/>
    </w:pPr>
    <w:rPr>
      <w:rFonts w:eastAsiaTheme="minorEastAsia"/>
      <w:sz w:val="24"/>
      <w:szCs w:val="24"/>
      <w:lang w:val="ru-RU" w:eastAsia="ru-RU"/>
    </w:rPr>
  </w:style>
  <w:style w:type="character" w:customStyle="1" w:styleId="FooterChar">
    <w:name w:val="Footer Char"/>
    <w:basedOn w:val="DefaultParagraphFont"/>
    <w:link w:val="Footer"/>
    <w:uiPriority w:val="99"/>
    <w:rsid w:val="005933DA"/>
    <w:rPr>
      <w:rFonts w:eastAsiaTheme="minorEastAsia"/>
      <w:sz w:val="24"/>
      <w:szCs w:val="24"/>
      <w:lang w:val="ru-RU" w:eastAsia="ru-RU"/>
    </w:rPr>
  </w:style>
  <w:style w:type="table" w:styleId="LightShading-Accent1">
    <w:name w:val="Light Shading Accent 1"/>
    <w:basedOn w:val="TableNormal"/>
    <w:uiPriority w:val="60"/>
    <w:rsid w:val="005933DA"/>
    <w:pPr>
      <w:spacing w:after="0" w:line="240" w:lineRule="auto"/>
    </w:pPr>
    <w:rPr>
      <w:rFonts w:eastAsiaTheme="minorEastAsia"/>
      <w:color w:val="365F91" w:themeColor="accent1" w:themeShade="BF"/>
      <w:lang w:val="ru-RU" w:eastAsia="ru-R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93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3DA"/>
  </w:style>
  <w:style w:type="paragraph" w:styleId="ListParagraph">
    <w:name w:val="List Paragraph"/>
    <w:basedOn w:val="Normal"/>
    <w:uiPriority w:val="34"/>
    <w:qFormat/>
    <w:rsid w:val="009413A8"/>
    <w:pPr>
      <w:ind w:left="720"/>
      <w:contextualSpacing/>
    </w:pPr>
  </w:style>
  <w:style w:type="character" w:styleId="Hyperlink">
    <w:name w:val="Hyperlink"/>
    <w:basedOn w:val="DefaultParagraphFont"/>
    <w:uiPriority w:val="99"/>
    <w:unhideWhenUsed/>
    <w:rsid w:val="00FB29B8"/>
    <w:rPr>
      <w:color w:val="0000FF"/>
      <w:u w:val="single"/>
    </w:rPr>
  </w:style>
  <w:style w:type="character" w:customStyle="1" w:styleId="apple-converted-space">
    <w:name w:val="apple-converted-space"/>
    <w:basedOn w:val="DefaultParagraphFont"/>
    <w:rsid w:val="00FB29B8"/>
  </w:style>
  <w:style w:type="table" w:styleId="TableGrid">
    <w:name w:val="Table Grid"/>
    <w:basedOn w:val="TableNormal"/>
    <w:uiPriority w:val="59"/>
    <w:rsid w:val="003A7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center">
    <w:name w:val="rtecenter"/>
    <w:basedOn w:val="Normal"/>
    <w:rsid w:val="003A76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A76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624"/>
    <w:rPr>
      <w:b/>
      <w:bCs/>
    </w:rPr>
  </w:style>
  <w:style w:type="character" w:styleId="CommentReference">
    <w:name w:val="annotation reference"/>
    <w:basedOn w:val="DefaultParagraphFont"/>
    <w:uiPriority w:val="99"/>
    <w:semiHidden/>
    <w:unhideWhenUsed/>
    <w:rsid w:val="00FE7017"/>
    <w:rPr>
      <w:sz w:val="16"/>
      <w:szCs w:val="16"/>
    </w:rPr>
  </w:style>
  <w:style w:type="paragraph" w:styleId="CommentText">
    <w:name w:val="annotation text"/>
    <w:basedOn w:val="Normal"/>
    <w:link w:val="CommentTextChar"/>
    <w:uiPriority w:val="99"/>
    <w:semiHidden/>
    <w:unhideWhenUsed/>
    <w:rsid w:val="00FE7017"/>
    <w:pPr>
      <w:spacing w:line="240" w:lineRule="auto"/>
    </w:pPr>
    <w:rPr>
      <w:sz w:val="20"/>
      <w:szCs w:val="20"/>
    </w:rPr>
  </w:style>
  <w:style w:type="character" w:customStyle="1" w:styleId="CommentTextChar">
    <w:name w:val="Comment Text Char"/>
    <w:basedOn w:val="DefaultParagraphFont"/>
    <w:link w:val="CommentText"/>
    <w:uiPriority w:val="99"/>
    <w:semiHidden/>
    <w:rsid w:val="00FE7017"/>
    <w:rPr>
      <w:sz w:val="20"/>
      <w:szCs w:val="20"/>
    </w:rPr>
  </w:style>
  <w:style w:type="paragraph" w:styleId="CommentSubject">
    <w:name w:val="annotation subject"/>
    <w:basedOn w:val="CommentText"/>
    <w:next w:val="CommentText"/>
    <w:link w:val="CommentSubjectChar"/>
    <w:uiPriority w:val="99"/>
    <w:semiHidden/>
    <w:unhideWhenUsed/>
    <w:rsid w:val="00FE7017"/>
    <w:rPr>
      <w:b/>
      <w:bCs/>
    </w:rPr>
  </w:style>
  <w:style w:type="character" w:customStyle="1" w:styleId="CommentSubjectChar">
    <w:name w:val="Comment Subject Char"/>
    <w:basedOn w:val="CommentTextChar"/>
    <w:link w:val="CommentSubject"/>
    <w:uiPriority w:val="99"/>
    <w:semiHidden/>
    <w:rsid w:val="00FE7017"/>
    <w:rPr>
      <w:b/>
      <w:bCs/>
      <w:sz w:val="20"/>
      <w:szCs w:val="20"/>
    </w:rPr>
  </w:style>
  <w:style w:type="character" w:customStyle="1" w:styleId="Heading1Char">
    <w:name w:val="Heading 1 Char"/>
    <w:basedOn w:val="DefaultParagraphFont"/>
    <w:link w:val="Heading1"/>
    <w:uiPriority w:val="9"/>
    <w:rsid w:val="002D73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D73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73B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2D73BD"/>
    <w:pPr>
      <w:outlineLvl w:val="9"/>
    </w:pPr>
    <w:rPr>
      <w:lang w:val="en-GB" w:eastAsia="en-GB"/>
    </w:rPr>
  </w:style>
  <w:style w:type="paragraph" w:styleId="TOC1">
    <w:name w:val="toc 1"/>
    <w:basedOn w:val="Normal"/>
    <w:next w:val="Normal"/>
    <w:autoRedefine/>
    <w:uiPriority w:val="39"/>
    <w:unhideWhenUsed/>
    <w:rsid w:val="002D73BD"/>
    <w:pPr>
      <w:spacing w:after="100"/>
    </w:pPr>
  </w:style>
  <w:style w:type="paragraph" w:styleId="TOC2">
    <w:name w:val="toc 2"/>
    <w:basedOn w:val="Normal"/>
    <w:next w:val="Normal"/>
    <w:autoRedefine/>
    <w:uiPriority w:val="39"/>
    <w:unhideWhenUsed/>
    <w:rsid w:val="002D73BD"/>
    <w:pPr>
      <w:spacing w:after="100"/>
      <w:ind w:left="220"/>
    </w:pPr>
  </w:style>
  <w:style w:type="paragraph" w:styleId="TOC3">
    <w:name w:val="toc 3"/>
    <w:basedOn w:val="Normal"/>
    <w:next w:val="Normal"/>
    <w:autoRedefine/>
    <w:uiPriority w:val="39"/>
    <w:unhideWhenUsed/>
    <w:rsid w:val="002D73BD"/>
    <w:pPr>
      <w:spacing w:after="100"/>
      <w:ind w:left="440"/>
    </w:pPr>
  </w:style>
  <w:style w:type="paragraph" w:styleId="EndnoteText">
    <w:name w:val="endnote text"/>
    <w:basedOn w:val="Normal"/>
    <w:link w:val="EndnoteTextChar"/>
    <w:uiPriority w:val="99"/>
    <w:semiHidden/>
    <w:unhideWhenUsed/>
    <w:rsid w:val="00A83A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3A92"/>
    <w:rPr>
      <w:sz w:val="20"/>
      <w:szCs w:val="20"/>
    </w:rPr>
  </w:style>
  <w:style w:type="character" w:styleId="EndnoteReference">
    <w:name w:val="endnote reference"/>
    <w:basedOn w:val="DefaultParagraphFont"/>
    <w:uiPriority w:val="99"/>
    <w:semiHidden/>
    <w:unhideWhenUsed/>
    <w:rsid w:val="00A83A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07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9.xml"/><Relationship Id="rId26" Type="http://schemas.openxmlformats.org/officeDocument/2006/relationships/diagramLayout" Target="diagrams/layout2.xml"/><Relationship Id="rId39" Type="http://schemas.openxmlformats.org/officeDocument/2006/relationships/image" Target="media/image8.jpg"/><Relationship Id="rId3" Type="http://schemas.openxmlformats.org/officeDocument/2006/relationships/styles" Target="styles.xml"/><Relationship Id="rId21" Type="http://schemas.openxmlformats.org/officeDocument/2006/relationships/diagramLayout" Target="diagrams/layout1.xml"/><Relationship Id="rId34" Type="http://schemas.microsoft.com/office/2007/relationships/diagramDrawing" Target="diagrams/drawing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microsoft.com/office/2007/relationships/diagramDrawing" Target="diagrams/drawing1.xml"/><Relationship Id="rId32" Type="http://schemas.openxmlformats.org/officeDocument/2006/relationships/diagramQuickStyle" Target="diagrams/quickStyle3.xml"/><Relationship Id="rId37" Type="http://schemas.openxmlformats.org/officeDocument/2006/relationships/image" Target="media/image6.jp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image" Target="media/image5.jpg"/><Relationship Id="rId10" Type="http://schemas.openxmlformats.org/officeDocument/2006/relationships/chart" Target="charts/chart2.xml"/><Relationship Id="rId19" Type="http://schemas.openxmlformats.org/officeDocument/2006/relationships/image" Target="media/image2.jpg"/><Relationship Id="rId31" Type="http://schemas.openxmlformats.org/officeDocument/2006/relationships/diagramLayout" Target="diagrams/layout3.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9.xml.rels><?xml version="1.0" encoding="UTF-8" standalone="yes"?>
<Relationships xmlns="http://schemas.openxmlformats.org/package/2006/relationships"><Relationship Id="rId1" Type="http://schemas.openxmlformats.org/officeDocument/2006/relationships/oleObject" Target="../embeddings/oleObject4.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800"/>
              <a:t>Kyrgyz sugar vs imported sugar </a:t>
            </a:r>
          </a:p>
          <a:p>
            <a:pPr>
              <a:defRPr/>
            </a:pPr>
            <a:r>
              <a:rPr lang="en-US" sz="800" b="0" i="1"/>
              <a:t>hundred</a:t>
            </a:r>
            <a:r>
              <a:rPr lang="en-US" sz="800" b="0" i="1" baseline="0"/>
              <a:t> tons</a:t>
            </a:r>
            <a:endParaRPr lang="en-US" sz="800" b="0" i="1"/>
          </a:p>
        </c:rich>
      </c:tx>
      <c:overlay val="0"/>
    </c:title>
    <c:autoTitleDeleted val="0"/>
    <c:view3D>
      <c:rotX val="15"/>
      <c:rotY val="10"/>
      <c:rAngAx val="1"/>
    </c:view3D>
    <c:floor>
      <c:thickness val="0"/>
    </c:floor>
    <c:sideWall>
      <c:thickness val="0"/>
    </c:sideWall>
    <c:backWall>
      <c:thickness val="0"/>
    </c:backWall>
    <c:plotArea>
      <c:layout/>
      <c:bar3DChart>
        <c:barDir val="col"/>
        <c:grouping val="stacked"/>
        <c:varyColors val="0"/>
        <c:ser>
          <c:idx val="0"/>
          <c:order val="0"/>
          <c:tx>
            <c:strRef>
              <c:f>'[5.04.00.10 Потребление продуктов на душу населения..XLS]Sheet1'!$B$6</c:f>
              <c:strCache>
                <c:ptCount val="1"/>
                <c:pt idx="0">
                  <c:v>local production </c:v>
                </c:pt>
              </c:strCache>
            </c:strRef>
          </c:tx>
          <c:invertIfNegative val="0"/>
          <c:cat>
            <c:numRef>
              <c:f>'[5.04.00.10 Потребление продуктов на душу населения..XLS]Sheet1'!$C$5:$F$5</c:f>
              <c:numCache>
                <c:formatCode>General</c:formatCode>
                <c:ptCount val="4"/>
                <c:pt idx="0">
                  <c:v>2013</c:v>
                </c:pt>
                <c:pt idx="1">
                  <c:v>2014</c:v>
                </c:pt>
                <c:pt idx="2">
                  <c:v>2015</c:v>
                </c:pt>
                <c:pt idx="3">
                  <c:v>2016</c:v>
                </c:pt>
              </c:numCache>
            </c:numRef>
          </c:cat>
          <c:val>
            <c:numRef>
              <c:f>'[5.04.00.10 Потребление продуктов на душу населения..XLS]Sheet1'!$C$6:$F$6</c:f>
              <c:numCache>
                <c:formatCode>General</c:formatCode>
                <c:ptCount val="4"/>
                <c:pt idx="0">
                  <c:v>24.3</c:v>
                </c:pt>
                <c:pt idx="1">
                  <c:v>21.7</c:v>
                </c:pt>
                <c:pt idx="2">
                  <c:v>22.7</c:v>
                </c:pt>
                <c:pt idx="3">
                  <c:v>68.8</c:v>
                </c:pt>
              </c:numCache>
            </c:numRef>
          </c:val>
        </c:ser>
        <c:ser>
          <c:idx val="2"/>
          <c:order val="1"/>
          <c:tx>
            <c:strRef>
              <c:f>'[5.04.00.10 Потребление продуктов на душу населения..XLS]Sheet1'!$B$7</c:f>
              <c:strCache>
                <c:ptCount val="1"/>
                <c:pt idx="0">
                  <c:v>import of sugar</c:v>
                </c:pt>
              </c:strCache>
            </c:strRef>
          </c:tx>
          <c:invertIfNegative val="0"/>
          <c:cat>
            <c:numRef>
              <c:f>'[5.04.00.10 Потребление продуктов на душу населения..XLS]Sheet1'!$C$5:$F$5</c:f>
              <c:numCache>
                <c:formatCode>General</c:formatCode>
                <c:ptCount val="4"/>
                <c:pt idx="0">
                  <c:v>2013</c:v>
                </c:pt>
                <c:pt idx="1">
                  <c:v>2014</c:v>
                </c:pt>
                <c:pt idx="2">
                  <c:v>2015</c:v>
                </c:pt>
                <c:pt idx="3">
                  <c:v>2016</c:v>
                </c:pt>
              </c:numCache>
            </c:numRef>
          </c:cat>
          <c:val>
            <c:numRef>
              <c:f>'[5.04.00.10 Потребление продуктов на душу населения..XLS]Sheet1'!$C$7:$F$7</c:f>
              <c:numCache>
                <c:formatCode>General</c:formatCode>
                <c:ptCount val="4"/>
                <c:pt idx="0">
                  <c:v>82.7</c:v>
                </c:pt>
                <c:pt idx="1">
                  <c:v>82.6</c:v>
                </c:pt>
                <c:pt idx="2">
                  <c:v>69.900000000000006</c:v>
                </c:pt>
                <c:pt idx="3">
                  <c:v>27.8</c:v>
                </c:pt>
              </c:numCache>
            </c:numRef>
          </c:val>
        </c:ser>
        <c:ser>
          <c:idx val="3"/>
          <c:order val="2"/>
          <c:tx>
            <c:strRef>
              <c:f>'[5.04.00.10 Потребление продуктов на душу населения..XLS]Sheet1'!$B$8</c:f>
              <c:strCache>
                <c:ptCount val="1"/>
                <c:pt idx="0">
                  <c:v>import of raw sugar</c:v>
                </c:pt>
              </c:strCache>
            </c:strRef>
          </c:tx>
          <c:invertIfNegative val="0"/>
          <c:cat>
            <c:numRef>
              <c:f>'[5.04.00.10 Потребление продуктов на душу населения..XLS]Sheet1'!$C$5:$F$5</c:f>
              <c:numCache>
                <c:formatCode>General</c:formatCode>
                <c:ptCount val="4"/>
                <c:pt idx="0">
                  <c:v>2013</c:v>
                </c:pt>
                <c:pt idx="1">
                  <c:v>2014</c:v>
                </c:pt>
                <c:pt idx="2">
                  <c:v>2015</c:v>
                </c:pt>
                <c:pt idx="3">
                  <c:v>2016</c:v>
                </c:pt>
              </c:numCache>
            </c:numRef>
          </c:cat>
          <c:val>
            <c:numRef>
              <c:f>'[5.04.00.10 Потребление продуктов на душу населения..XLS]Sheet1'!$C$8:$F$8</c:f>
              <c:numCache>
                <c:formatCode>General</c:formatCode>
                <c:ptCount val="4"/>
                <c:pt idx="0">
                  <c:v>0</c:v>
                </c:pt>
                <c:pt idx="1">
                  <c:v>0</c:v>
                </c:pt>
                <c:pt idx="2">
                  <c:v>1</c:v>
                </c:pt>
                <c:pt idx="3">
                  <c:v>52.5</c:v>
                </c:pt>
              </c:numCache>
            </c:numRef>
          </c:val>
        </c:ser>
        <c:ser>
          <c:idx val="4"/>
          <c:order val="3"/>
          <c:tx>
            <c:strRef>
              <c:f>'[5.04.00.10 Потребление продуктов на душу населения..XLS]Sheet1'!$B$9</c:f>
              <c:strCache>
                <c:ptCount val="1"/>
                <c:pt idx="0">
                  <c:v>refined sugar</c:v>
                </c:pt>
              </c:strCache>
            </c:strRef>
          </c:tx>
          <c:invertIfNegative val="0"/>
          <c:cat>
            <c:numRef>
              <c:f>'[5.04.00.10 Потребление продуктов на душу населения..XLS]Sheet1'!$C$5:$F$5</c:f>
              <c:numCache>
                <c:formatCode>General</c:formatCode>
                <c:ptCount val="4"/>
                <c:pt idx="0">
                  <c:v>2013</c:v>
                </c:pt>
                <c:pt idx="1">
                  <c:v>2014</c:v>
                </c:pt>
                <c:pt idx="2">
                  <c:v>2015</c:v>
                </c:pt>
                <c:pt idx="3">
                  <c:v>2016</c:v>
                </c:pt>
              </c:numCache>
            </c:numRef>
          </c:cat>
          <c:val>
            <c:numRef>
              <c:f>'[5.04.00.10 Потребление продуктов на душу населения..XLS]Sheet1'!$C$9:$F$9</c:f>
              <c:numCache>
                <c:formatCode>General</c:formatCode>
                <c:ptCount val="4"/>
                <c:pt idx="0">
                  <c:v>16</c:v>
                </c:pt>
                <c:pt idx="1">
                  <c:v>59</c:v>
                </c:pt>
                <c:pt idx="2">
                  <c:v>16</c:v>
                </c:pt>
                <c:pt idx="3">
                  <c:v>26</c:v>
                </c:pt>
              </c:numCache>
            </c:numRef>
          </c:val>
        </c:ser>
        <c:dLbls>
          <c:showLegendKey val="0"/>
          <c:showVal val="0"/>
          <c:showCatName val="0"/>
          <c:showSerName val="0"/>
          <c:showPercent val="0"/>
          <c:showBubbleSize val="0"/>
        </c:dLbls>
        <c:gapWidth val="150"/>
        <c:shape val="box"/>
        <c:axId val="305658880"/>
        <c:axId val="310792960"/>
        <c:axId val="0"/>
      </c:bar3DChart>
      <c:catAx>
        <c:axId val="305658880"/>
        <c:scaling>
          <c:orientation val="minMax"/>
        </c:scaling>
        <c:delete val="0"/>
        <c:axPos val="b"/>
        <c:numFmt formatCode="General" sourceLinked="1"/>
        <c:majorTickMark val="out"/>
        <c:minorTickMark val="none"/>
        <c:tickLblPos val="nextTo"/>
        <c:crossAx val="310792960"/>
        <c:crosses val="autoZero"/>
        <c:auto val="1"/>
        <c:lblAlgn val="ctr"/>
        <c:lblOffset val="100"/>
        <c:noMultiLvlLbl val="0"/>
      </c:catAx>
      <c:valAx>
        <c:axId val="310792960"/>
        <c:scaling>
          <c:orientation val="minMax"/>
        </c:scaling>
        <c:delete val="0"/>
        <c:axPos val="l"/>
        <c:majorGridlines/>
        <c:numFmt formatCode="General" sourceLinked="1"/>
        <c:majorTickMark val="out"/>
        <c:minorTickMark val="none"/>
        <c:tickLblPos val="nextTo"/>
        <c:crossAx val="305658880"/>
        <c:crosses val="autoZero"/>
        <c:crossBetween val="between"/>
      </c:valAx>
    </c:plotArea>
    <c:legend>
      <c:legendPos val="r"/>
      <c:layout>
        <c:manualLayout>
          <c:xMode val="edge"/>
          <c:yMode val="edge"/>
          <c:x val="0.64388505529539197"/>
          <c:y val="0.22730659726856176"/>
          <c:w val="0.3141754819285254"/>
          <c:h val="0.62795159728047534"/>
        </c:manualLayout>
      </c:layout>
      <c:overlay val="0"/>
      <c:txPr>
        <a:bodyPr/>
        <a:lstStyle/>
        <a:p>
          <a:pPr>
            <a:defRPr sz="1000"/>
          </a:pPr>
          <a:endParaRPr lang="en-US"/>
        </a:p>
      </c:tx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Market Share</a:t>
            </a:r>
          </a:p>
        </c:rich>
      </c:tx>
      <c:overlay val="0"/>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0054231721812916"/>
          <c:y val="0.31342674950712174"/>
          <c:w val="0.79891536556374165"/>
          <c:h val="0.57476704131029788"/>
        </c:manualLayout>
      </c:layout>
      <c:pie3DChart>
        <c:varyColors val="1"/>
        <c:ser>
          <c:idx val="0"/>
          <c:order val="0"/>
          <c:tx>
            <c:strRef>
              <c:f>'[5.04.00.10 Потребление продуктов на душу населения..XLS]Sheet1'!$B$32</c:f>
              <c:strCache>
                <c:ptCount val="1"/>
                <c:pt idx="0">
                  <c:v>Market Share</c:v>
                </c:pt>
              </c:strCache>
            </c:strRef>
          </c:tx>
          <c:explosion val="25"/>
          <c:dLbls>
            <c:showLegendKey val="0"/>
            <c:showVal val="0"/>
            <c:showCatName val="1"/>
            <c:showSerName val="0"/>
            <c:showPercent val="1"/>
            <c:showBubbleSize val="0"/>
            <c:showLeaderLines val="1"/>
          </c:dLbls>
          <c:cat>
            <c:strRef>
              <c:f>'[5.04.00.10 Потребление продуктов на душу населения..XLS]Sheet1'!$B$34:$B$36</c:f>
              <c:strCache>
                <c:ptCount val="3"/>
                <c:pt idx="0">
                  <c:v>farmers</c:v>
                </c:pt>
                <c:pt idx="1">
                  <c:v>sugar plant</c:v>
                </c:pt>
                <c:pt idx="2">
                  <c:v>importer</c:v>
                </c:pt>
              </c:strCache>
            </c:strRef>
          </c:cat>
          <c:val>
            <c:numRef>
              <c:f>'[5.04.00.10 Потребление продуктов на душу населения..XLS]Sheet1'!$C$34:$C$36</c:f>
              <c:numCache>
                <c:formatCode>General</c:formatCode>
                <c:ptCount val="3"/>
                <c:pt idx="0">
                  <c:v>30</c:v>
                </c:pt>
                <c:pt idx="1">
                  <c:v>40</c:v>
                </c:pt>
                <c:pt idx="2">
                  <c:v>30</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Sugar</a:t>
            </a:r>
            <a:r>
              <a:rPr lang="en-US" baseline="0"/>
              <a:t> Production in EAEU</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Sheet1!$C$51</c:f>
              <c:strCache>
                <c:ptCount val="1"/>
                <c:pt idx="0">
                  <c:v>2014 (report)</c:v>
                </c:pt>
              </c:strCache>
            </c:strRef>
          </c:tx>
          <c:invertIfNegative val="0"/>
          <c:cat>
            <c:strRef>
              <c:f>Sheet1!$B$52:$B$57</c:f>
              <c:strCache>
                <c:ptCount val="6"/>
                <c:pt idx="0">
                  <c:v>Eurasian Economic Union</c:v>
                </c:pt>
                <c:pt idx="1">
                  <c:v>Armenia</c:v>
                </c:pt>
                <c:pt idx="2">
                  <c:v>Belorussia</c:v>
                </c:pt>
                <c:pt idx="3">
                  <c:v>Kazakhstan</c:v>
                </c:pt>
                <c:pt idx="4">
                  <c:v>Kyrgyzstan</c:v>
                </c:pt>
                <c:pt idx="5">
                  <c:v>Russia</c:v>
                </c:pt>
              </c:strCache>
            </c:strRef>
          </c:cat>
          <c:val>
            <c:numRef>
              <c:f>Sheet1!$C$52:$C$57</c:f>
              <c:numCache>
                <c:formatCode>_-* #,##0.00_р_._-;\-* #,##0.00_р_._-;_-* "-"??_р_._-;_-@_-</c:formatCode>
                <c:ptCount val="6"/>
                <c:pt idx="0">
                  <c:v>6447.7</c:v>
                </c:pt>
                <c:pt idx="1">
                  <c:v>89.2</c:v>
                </c:pt>
                <c:pt idx="2">
                  <c:v>743.9</c:v>
                </c:pt>
                <c:pt idx="3">
                  <c:v>345.2</c:v>
                </c:pt>
                <c:pt idx="4">
                  <c:v>20.100000000000001</c:v>
                </c:pt>
                <c:pt idx="5">
                  <c:v>5249.3</c:v>
                </c:pt>
              </c:numCache>
            </c:numRef>
          </c:val>
        </c:ser>
        <c:ser>
          <c:idx val="1"/>
          <c:order val="1"/>
          <c:tx>
            <c:strRef>
              <c:f>Sheet1!$D$51</c:f>
              <c:strCache>
                <c:ptCount val="1"/>
                <c:pt idx="0">
                  <c:v>2015 (report)</c:v>
                </c:pt>
              </c:strCache>
            </c:strRef>
          </c:tx>
          <c:invertIfNegative val="0"/>
          <c:cat>
            <c:strRef>
              <c:f>Sheet1!$B$52:$B$57</c:f>
              <c:strCache>
                <c:ptCount val="6"/>
                <c:pt idx="0">
                  <c:v>Eurasian Economic Union</c:v>
                </c:pt>
                <c:pt idx="1">
                  <c:v>Armenia</c:v>
                </c:pt>
                <c:pt idx="2">
                  <c:v>Belorussia</c:v>
                </c:pt>
                <c:pt idx="3">
                  <c:v>Kazakhstan</c:v>
                </c:pt>
                <c:pt idx="4">
                  <c:v>Kyrgyzstan</c:v>
                </c:pt>
                <c:pt idx="5">
                  <c:v>Russia</c:v>
                </c:pt>
              </c:strCache>
            </c:strRef>
          </c:cat>
          <c:val>
            <c:numRef>
              <c:f>Sheet1!$D$52:$D$57</c:f>
              <c:numCache>
                <c:formatCode>_-* #,##0.00_р_._-;\-* #,##0.00_р_._-;_-* "-"??_р_._-;_-@_-</c:formatCode>
                <c:ptCount val="6"/>
                <c:pt idx="0">
                  <c:v>6312.3</c:v>
                </c:pt>
                <c:pt idx="1">
                  <c:v>53.2</c:v>
                </c:pt>
                <c:pt idx="2">
                  <c:v>654.1</c:v>
                </c:pt>
                <c:pt idx="3">
                  <c:v>261</c:v>
                </c:pt>
                <c:pt idx="4">
                  <c:v>24</c:v>
                </c:pt>
                <c:pt idx="5">
                  <c:v>5320</c:v>
                </c:pt>
              </c:numCache>
            </c:numRef>
          </c:val>
        </c:ser>
        <c:ser>
          <c:idx val="2"/>
          <c:order val="2"/>
          <c:tx>
            <c:strRef>
              <c:f>Sheet1!$E$51</c:f>
              <c:strCache>
                <c:ptCount val="1"/>
                <c:pt idx="0">
                  <c:v>2016 (report)</c:v>
                </c:pt>
              </c:strCache>
            </c:strRef>
          </c:tx>
          <c:invertIfNegative val="0"/>
          <c:cat>
            <c:strRef>
              <c:f>Sheet1!$B$52:$B$57</c:f>
              <c:strCache>
                <c:ptCount val="6"/>
                <c:pt idx="0">
                  <c:v>Eurasian Economic Union</c:v>
                </c:pt>
                <c:pt idx="1">
                  <c:v>Armenia</c:v>
                </c:pt>
                <c:pt idx="2">
                  <c:v>Belorussia</c:v>
                </c:pt>
                <c:pt idx="3">
                  <c:v>Kazakhstan</c:v>
                </c:pt>
                <c:pt idx="4">
                  <c:v>Kyrgyzstan</c:v>
                </c:pt>
                <c:pt idx="5">
                  <c:v>Russia</c:v>
                </c:pt>
              </c:strCache>
            </c:strRef>
          </c:cat>
          <c:val>
            <c:numRef>
              <c:f>Sheet1!$E$52:$E$57</c:f>
              <c:numCache>
                <c:formatCode>_-* #,##0.00_р_._-;\-* #,##0.00_р_._-;_-* "-"??_р_._-;_-@_-</c:formatCode>
                <c:ptCount val="6"/>
                <c:pt idx="0">
                  <c:v>6499.1</c:v>
                </c:pt>
                <c:pt idx="1">
                  <c:v>70.099999999999994</c:v>
                </c:pt>
                <c:pt idx="2">
                  <c:v>624</c:v>
                </c:pt>
                <c:pt idx="3">
                  <c:v>365</c:v>
                </c:pt>
                <c:pt idx="4">
                  <c:v>70</c:v>
                </c:pt>
                <c:pt idx="5">
                  <c:v>5370</c:v>
                </c:pt>
              </c:numCache>
            </c:numRef>
          </c:val>
        </c:ser>
        <c:ser>
          <c:idx val="3"/>
          <c:order val="3"/>
          <c:tx>
            <c:strRef>
              <c:f>Sheet1!$F$51</c:f>
              <c:strCache>
                <c:ptCount val="1"/>
                <c:pt idx="0">
                  <c:v>2017 (forecast) </c:v>
                </c:pt>
              </c:strCache>
            </c:strRef>
          </c:tx>
          <c:invertIfNegative val="0"/>
          <c:cat>
            <c:strRef>
              <c:f>Sheet1!$B$52:$B$57</c:f>
              <c:strCache>
                <c:ptCount val="6"/>
                <c:pt idx="0">
                  <c:v>Eurasian Economic Union</c:v>
                </c:pt>
                <c:pt idx="1">
                  <c:v>Armenia</c:v>
                </c:pt>
                <c:pt idx="2">
                  <c:v>Belorussia</c:v>
                </c:pt>
                <c:pt idx="3">
                  <c:v>Kazakhstan</c:v>
                </c:pt>
                <c:pt idx="4">
                  <c:v>Kyrgyzstan</c:v>
                </c:pt>
                <c:pt idx="5">
                  <c:v>Russia</c:v>
                </c:pt>
              </c:strCache>
            </c:strRef>
          </c:cat>
          <c:val>
            <c:numRef>
              <c:f>Sheet1!$F$52:$F$57</c:f>
              <c:numCache>
                <c:formatCode>_-* #,##0.00_р_._-;\-* #,##0.00_р_._-;_-* "-"??_р_._-;_-@_-</c:formatCode>
                <c:ptCount val="6"/>
                <c:pt idx="0">
                  <c:v>6610</c:v>
                </c:pt>
                <c:pt idx="1">
                  <c:v>75</c:v>
                </c:pt>
                <c:pt idx="2">
                  <c:v>648</c:v>
                </c:pt>
                <c:pt idx="3">
                  <c:v>387</c:v>
                </c:pt>
                <c:pt idx="4">
                  <c:v>75</c:v>
                </c:pt>
                <c:pt idx="5">
                  <c:v>5420</c:v>
                </c:pt>
              </c:numCache>
            </c:numRef>
          </c:val>
        </c:ser>
        <c:dLbls>
          <c:showLegendKey val="0"/>
          <c:showVal val="0"/>
          <c:showCatName val="0"/>
          <c:showSerName val="0"/>
          <c:showPercent val="0"/>
          <c:showBubbleSize val="0"/>
        </c:dLbls>
        <c:gapWidth val="150"/>
        <c:shape val="cylinder"/>
        <c:axId val="310704384"/>
        <c:axId val="310730752"/>
        <c:axId val="0"/>
      </c:bar3DChart>
      <c:catAx>
        <c:axId val="310704384"/>
        <c:scaling>
          <c:orientation val="minMax"/>
        </c:scaling>
        <c:delete val="0"/>
        <c:axPos val="b"/>
        <c:majorTickMark val="none"/>
        <c:minorTickMark val="none"/>
        <c:tickLblPos val="nextTo"/>
        <c:crossAx val="310730752"/>
        <c:crosses val="autoZero"/>
        <c:auto val="1"/>
        <c:lblAlgn val="ctr"/>
        <c:lblOffset val="100"/>
        <c:noMultiLvlLbl val="0"/>
      </c:catAx>
      <c:valAx>
        <c:axId val="310730752"/>
        <c:scaling>
          <c:orientation val="minMax"/>
        </c:scaling>
        <c:delete val="0"/>
        <c:axPos val="l"/>
        <c:majorGridlines/>
        <c:title>
          <c:tx>
            <c:rich>
              <a:bodyPr/>
              <a:lstStyle/>
              <a:p>
                <a:pPr>
                  <a:defRPr/>
                </a:pPr>
                <a:r>
                  <a:rPr lang="en-US"/>
                  <a:t>in thousand tons</a:t>
                </a:r>
              </a:p>
            </c:rich>
          </c:tx>
          <c:overlay val="0"/>
        </c:title>
        <c:numFmt formatCode="_-* #,##0.00_р_._-;\-* #,##0.00_р_._-;_-* &quot;-&quot;??_р_._-;_-@_-" sourceLinked="1"/>
        <c:majorTickMark val="none"/>
        <c:minorTickMark val="none"/>
        <c:tickLblPos val="nextTo"/>
        <c:crossAx val="3107043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Kazakhstan's sugar</a:t>
            </a:r>
            <a:r>
              <a:rPr lang="en-US" sz="1200" baseline="0"/>
              <a:t> production vs balance of trade</a:t>
            </a:r>
            <a:endParaRPr lang="en-US" sz="1200"/>
          </a:p>
        </c:rich>
      </c:tx>
      <c:layout>
        <c:manualLayout>
          <c:xMode val="edge"/>
          <c:yMode val="edge"/>
          <c:x val="0.28918150671274534"/>
          <c:y val="2.5767326589678861E-2"/>
        </c:manualLayout>
      </c:layout>
      <c:overlay val="0"/>
    </c:title>
    <c:autoTitleDeleted val="0"/>
    <c:view3D>
      <c:rotX val="15"/>
      <c:rotY val="20"/>
      <c:rAngAx val="0"/>
      <c:perspective val="30"/>
    </c:view3D>
    <c:floor>
      <c:thickness val="0"/>
    </c:floor>
    <c:sideWall>
      <c:thickness val="0"/>
    </c:sideWall>
    <c:backWall>
      <c:thickness val="0"/>
    </c:backWall>
    <c:plotArea>
      <c:layout>
        <c:manualLayout>
          <c:layoutTarget val="inner"/>
          <c:xMode val="edge"/>
          <c:yMode val="edge"/>
          <c:x val="0.19411374049307092"/>
          <c:y val="9.5271835517992384E-2"/>
          <c:w val="0.77536817823747806"/>
          <c:h val="0.44257225550401214"/>
        </c:manualLayout>
      </c:layout>
      <c:bar3DChart>
        <c:barDir val="bar"/>
        <c:grouping val="clustered"/>
        <c:varyColors val="0"/>
        <c:ser>
          <c:idx val="0"/>
          <c:order val="0"/>
          <c:tx>
            <c:strRef>
              <c:f>Sheet1!$C$121</c:f>
              <c:strCache>
                <c:ptCount val="1"/>
                <c:pt idx="0">
                  <c:v>2012</c:v>
                </c:pt>
              </c:strCache>
            </c:strRef>
          </c:tx>
          <c:invertIfNegative val="0"/>
          <c:cat>
            <c:strRef>
              <c:f>Sheet1!$B$122:$B$124</c:f>
              <c:strCache>
                <c:ptCount val="3"/>
                <c:pt idx="0">
                  <c:v>Import</c:v>
                </c:pt>
                <c:pt idx="1">
                  <c:v>Export</c:v>
                </c:pt>
                <c:pt idx="2">
                  <c:v>Own Production</c:v>
                </c:pt>
              </c:strCache>
            </c:strRef>
          </c:cat>
          <c:val>
            <c:numRef>
              <c:f>Sheet1!$C$122:$C$124</c:f>
              <c:numCache>
                <c:formatCode>General</c:formatCode>
                <c:ptCount val="3"/>
                <c:pt idx="0">
                  <c:v>405</c:v>
                </c:pt>
                <c:pt idx="1">
                  <c:v>2.2000000000000002</c:v>
                </c:pt>
                <c:pt idx="2">
                  <c:v>145.19999999999999</c:v>
                </c:pt>
              </c:numCache>
            </c:numRef>
          </c:val>
        </c:ser>
        <c:ser>
          <c:idx val="1"/>
          <c:order val="1"/>
          <c:tx>
            <c:strRef>
              <c:f>Sheet1!$D$121</c:f>
              <c:strCache>
                <c:ptCount val="1"/>
                <c:pt idx="0">
                  <c:v>2013</c:v>
                </c:pt>
              </c:strCache>
            </c:strRef>
          </c:tx>
          <c:invertIfNegative val="0"/>
          <c:cat>
            <c:strRef>
              <c:f>Sheet1!$B$122:$B$124</c:f>
              <c:strCache>
                <c:ptCount val="3"/>
                <c:pt idx="0">
                  <c:v>Import</c:v>
                </c:pt>
                <c:pt idx="1">
                  <c:v>Export</c:v>
                </c:pt>
                <c:pt idx="2">
                  <c:v>Own Production</c:v>
                </c:pt>
              </c:strCache>
            </c:strRef>
          </c:cat>
          <c:val>
            <c:numRef>
              <c:f>Sheet1!$D$122:$D$124</c:f>
              <c:numCache>
                <c:formatCode>General</c:formatCode>
                <c:ptCount val="3"/>
                <c:pt idx="0">
                  <c:v>472</c:v>
                </c:pt>
                <c:pt idx="1">
                  <c:v>15</c:v>
                </c:pt>
                <c:pt idx="2">
                  <c:v>307.39999999999998</c:v>
                </c:pt>
              </c:numCache>
            </c:numRef>
          </c:val>
        </c:ser>
        <c:ser>
          <c:idx val="2"/>
          <c:order val="2"/>
          <c:tx>
            <c:strRef>
              <c:f>Sheet1!$E$121</c:f>
              <c:strCache>
                <c:ptCount val="1"/>
                <c:pt idx="0">
                  <c:v>2014</c:v>
                </c:pt>
              </c:strCache>
            </c:strRef>
          </c:tx>
          <c:invertIfNegative val="0"/>
          <c:cat>
            <c:strRef>
              <c:f>Sheet1!$B$122:$B$124</c:f>
              <c:strCache>
                <c:ptCount val="3"/>
                <c:pt idx="0">
                  <c:v>Import</c:v>
                </c:pt>
                <c:pt idx="1">
                  <c:v>Export</c:v>
                </c:pt>
                <c:pt idx="2">
                  <c:v>Own Production</c:v>
                </c:pt>
              </c:strCache>
            </c:strRef>
          </c:cat>
          <c:val>
            <c:numRef>
              <c:f>Sheet1!$E$122:$E$124</c:f>
              <c:numCache>
                <c:formatCode>General</c:formatCode>
                <c:ptCount val="3"/>
                <c:pt idx="0">
                  <c:v>497</c:v>
                </c:pt>
                <c:pt idx="1">
                  <c:v>2.5</c:v>
                </c:pt>
                <c:pt idx="2">
                  <c:v>345.2</c:v>
                </c:pt>
              </c:numCache>
            </c:numRef>
          </c:val>
        </c:ser>
        <c:ser>
          <c:idx val="3"/>
          <c:order val="3"/>
          <c:tx>
            <c:strRef>
              <c:f>Sheet1!$F$121</c:f>
              <c:strCache>
                <c:ptCount val="1"/>
                <c:pt idx="0">
                  <c:v>2015</c:v>
                </c:pt>
              </c:strCache>
            </c:strRef>
          </c:tx>
          <c:invertIfNegative val="0"/>
          <c:cat>
            <c:strRef>
              <c:f>Sheet1!$B$122:$B$124</c:f>
              <c:strCache>
                <c:ptCount val="3"/>
                <c:pt idx="0">
                  <c:v>Import</c:v>
                </c:pt>
                <c:pt idx="1">
                  <c:v>Export</c:v>
                </c:pt>
                <c:pt idx="2">
                  <c:v>Own Production</c:v>
                </c:pt>
              </c:strCache>
            </c:strRef>
          </c:cat>
          <c:val>
            <c:numRef>
              <c:f>Sheet1!$F$122:$F$124</c:f>
              <c:numCache>
                <c:formatCode>General</c:formatCode>
                <c:ptCount val="3"/>
                <c:pt idx="0">
                  <c:v>411</c:v>
                </c:pt>
                <c:pt idx="1">
                  <c:v>0.7</c:v>
                </c:pt>
                <c:pt idx="2">
                  <c:v>261.3</c:v>
                </c:pt>
              </c:numCache>
            </c:numRef>
          </c:val>
        </c:ser>
        <c:ser>
          <c:idx val="4"/>
          <c:order val="4"/>
          <c:tx>
            <c:strRef>
              <c:f>Sheet1!$G$121</c:f>
              <c:strCache>
                <c:ptCount val="1"/>
                <c:pt idx="0">
                  <c:v>2016</c:v>
                </c:pt>
              </c:strCache>
            </c:strRef>
          </c:tx>
          <c:invertIfNegative val="0"/>
          <c:cat>
            <c:strRef>
              <c:f>Sheet1!$B$122:$B$124</c:f>
              <c:strCache>
                <c:ptCount val="3"/>
                <c:pt idx="0">
                  <c:v>Import</c:v>
                </c:pt>
                <c:pt idx="1">
                  <c:v>Export</c:v>
                </c:pt>
                <c:pt idx="2">
                  <c:v>Own Production</c:v>
                </c:pt>
              </c:strCache>
            </c:strRef>
          </c:cat>
          <c:val>
            <c:numRef>
              <c:f>Sheet1!$G$122:$G$124</c:f>
              <c:numCache>
                <c:formatCode>General</c:formatCode>
                <c:ptCount val="3"/>
                <c:pt idx="0">
                  <c:v>456</c:v>
                </c:pt>
                <c:pt idx="1">
                  <c:v>4.8</c:v>
                </c:pt>
                <c:pt idx="2">
                  <c:v>365</c:v>
                </c:pt>
              </c:numCache>
            </c:numRef>
          </c:val>
        </c:ser>
        <c:dLbls>
          <c:showLegendKey val="0"/>
          <c:showVal val="0"/>
          <c:showCatName val="0"/>
          <c:showSerName val="0"/>
          <c:showPercent val="0"/>
          <c:showBubbleSize val="0"/>
        </c:dLbls>
        <c:gapWidth val="150"/>
        <c:shape val="box"/>
        <c:axId val="310817920"/>
        <c:axId val="310819456"/>
        <c:axId val="0"/>
      </c:bar3DChart>
      <c:catAx>
        <c:axId val="310817920"/>
        <c:scaling>
          <c:orientation val="minMax"/>
        </c:scaling>
        <c:delete val="0"/>
        <c:axPos val="l"/>
        <c:majorTickMark val="none"/>
        <c:minorTickMark val="none"/>
        <c:tickLblPos val="nextTo"/>
        <c:crossAx val="310819456"/>
        <c:crosses val="autoZero"/>
        <c:auto val="1"/>
        <c:lblAlgn val="ctr"/>
        <c:lblOffset val="100"/>
        <c:noMultiLvlLbl val="0"/>
      </c:catAx>
      <c:valAx>
        <c:axId val="310819456"/>
        <c:scaling>
          <c:orientation val="minMax"/>
        </c:scaling>
        <c:delete val="0"/>
        <c:axPos val="b"/>
        <c:majorGridlines/>
        <c:numFmt formatCode="General" sourceLinked="1"/>
        <c:majorTickMark val="none"/>
        <c:minorTickMark val="none"/>
        <c:tickLblPos val="nextTo"/>
        <c:crossAx val="310817920"/>
        <c:crosses val="autoZero"/>
        <c:crossBetween val="between"/>
      </c:valAx>
      <c:dTable>
        <c:showHorzBorder val="1"/>
        <c:showVertBorder val="1"/>
        <c:showOutline val="1"/>
        <c:showKeys val="1"/>
      </c:dTable>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Sugar</a:t>
            </a:r>
            <a:r>
              <a:rPr lang="en-US" sz="1200" baseline="0"/>
              <a:t> per capita in 2016</a:t>
            </a:r>
            <a:endParaRPr lang="en-US" sz="1200"/>
          </a:p>
        </c:rich>
      </c:tx>
      <c:overlay val="0"/>
    </c:title>
    <c:autoTitleDeleted val="0"/>
    <c:plotArea>
      <c:layout/>
      <c:barChart>
        <c:barDir val="col"/>
        <c:grouping val="clustered"/>
        <c:varyColors val="0"/>
        <c:ser>
          <c:idx val="0"/>
          <c:order val="0"/>
          <c:tx>
            <c:strRef>
              <c:f>Sheet1!$B$51</c:f>
              <c:strCache>
                <c:ptCount val="1"/>
                <c:pt idx="0">
                  <c:v>Country/Region</c:v>
                </c:pt>
              </c:strCache>
            </c:strRef>
          </c:tx>
          <c:invertIfNegative val="0"/>
          <c:cat>
            <c:strRef>
              <c:f>Sheet1!$B$52:$B$57</c:f>
              <c:strCache>
                <c:ptCount val="6"/>
                <c:pt idx="0">
                  <c:v>EAEU</c:v>
                </c:pt>
                <c:pt idx="1">
                  <c:v>Armenia</c:v>
                </c:pt>
                <c:pt idx="2">
                  <c:v>Belorussia</c:v>
                </c:pt>
                <c:pt idx="3">
                  <c:v>Kazakhstan</c:v>
                </c:pt>
                <c:pt idx="4">
                  <c:v>Kyrgyzstan</c:v>
                </c:pt>
                <c:pt idx="5">
                  <c:v>Russia</c:v>
                </c:pt>
              </c:strCache>
            </c:strRef>
          </c:cat>
          <c:val>
            <c:numRef>
              <c:f>Sheet1!$G$52:$G$57</c:f>
              <c:numCache>
                <c:formatCode>_-* #,##0.00_р_._-;\-* #,##0.00_р_._-;_-* "-"??_р_._-;_-@_-</c:formatCode>
                <c:ptCount val="6"/>
                <c:pt idx="0">
                  <c:v>35.867591626792937</c:v>
                </c:pt>
                <c:pt idx="1">
                  <c:v>23.074391046741276</c:v>
                </c:pt>
                <c:pt idx="2">
                  <c:v>65.753424657534254</c:v>
                </c:pt>
                <c:pt idx="3">
                  <c:v>20.125716806352006</c:v>
                </c:pt>
                <c:pt idx="4">
                  <c:v>11.432304425935</c:v>
                </c:pt>
                <c:pt idx="5">
                  <c:v>37.185790457724536</c:v>
                </c:pt>
              </c:numCache>
            </c:numRef>
          </c:val>
        </c:ser>
        <c:dLbls>
          <c:showLegendKey val="0"/>
          <c:showVal val="1"/>
          <c:showCatName val="0"/>
          <c:showSerName val="0"/>
          <c:showPercent val="0"/>
          <c:showBubbleSize val="0"/>
        </c:dLbls>
        <c:gapWidth val="150"/>
        <c:overlap val="-25"/>
        <c:axId val="311382784"/>
        <c:axId val="311384320"/>
      </c:barChart>
      <c:catAx>
        <c:axId val="311382784"/>
        <c:scaling>
          <c:orientation val="minMax"/>
        </c:scaling>
        <c:delete val="0"/>
        <c:axPos val="b"/>
        <c:numFmt formatCode="_-* #,##0.00_р_._-;\-* #,##0.00_р_._-;_-* &quot;-&quot;??_р_._-;_-@_-" sourceLinked="1"/>
        <c:majorTickMark val="none"/>
        <c:minorTickMark val="none"/>
        <c:tickLblPos val="nextTo"/>
        <c:crossAx val="311384320"/>
        <c:crosses val="autoZero"/>
        <c:auto val="1"/>
        <c:lblAlgn val="ctr"/>
        <c:lblOffset val="100"/>
        <c:noMultiLvlLbl val="0"/>
      </c:catAx>
      <c:valAx>
        <c:axId val="311384320"/>
        <c:scaling>
          <c:orientation val="minMax"/>
        </c:scaling>
        <c:delete val="1"/>
        <c:axPos val="l"/>
        <c:numFmt formatCode="_-* #,##0.00_р_._-;\-* #,##0.00_р_._-;_-* &quot;-&quot;??_р_._-;_-@_-" sourceLinked="1"/>
        <c:majorTickMark val="none"/>
        <c:minorTickMark val="none"/>
        <c:tickLblPos val="nextTo"/>
        <c:crossAx val="311382784"/>
        <c:crosses val="autoZero"/>
        <c:crossBetween val="between"/>
      </c:valAx>
    </c:plotArea>
    <c:legend>
      <c:legendPos val="t"/>
      <c:overlay val="0"/>
    </c:legend>
    <c:plotVisOnly val="1"/>
    <c:dispBlanksAs val="gap"/>
    <c:showDLblsOverMax val="0"/>
  </c:chart>
  <c:spPr>
    <a:scene3d>
      <a:camera prst="orthographicFront"/>
      <a:lightRig rig="threePt" dir="t"/>
    </a:scene3d>
    <a:sp3d/>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Total territory (thousand</a:t>
            </a:r>
            <a:r>
              <a:rPr lang="en-US" sz="1200" baseline="0"/>
              <a:t> ha)</a:t>
            </a:r>
            <a:endParaRPr lang="en-US" sz="1200"/>
          </a:p>
        </c:rich>
      </c:tx>
      <c:overlay val="0"/>
    </c:title>
    <c:autoTitleDeleted val="0"/>
    <c:plotArea>
      <c:layout/>
      <c:barChart>
        <c:barDir val="bar"/>
        <c:grouping val="clustered"/>
        <c:varyColors val="0"/>
        <c:ser>
          <c:idx val="0"/>
          <c:order val="0"/>
          <c:tx>
            <c:strRef>
              <c:f>Sheet1!$C$148</c:f>
              <c:strCache>
                <c:ptCount val="1"/>
                <c:pt idx="0">
                  <c:v>Total territory (thousand ha)</c:v>
                </c:pt>
              </c:strCache>
            </c:strRef>
          </c:tx>
          <c:invertIfNegative val="0"/>
          <c:cat>
            <c:strRef>
              <c:f>Sheet1!$B$149:$B$161</c:f>
              <c:strCache>
                <c:ptCount val="13"/>
                <c:pt idx="0">
                  <c:v>1970th (During Soviet Union)</c:v>
                </c:pt>
                <c:pt idx="1">
                  <c:v>1993 (After Independence)</c:v>
                </c:pt>
                <c:pt idx="2">
                  <c:v>2003</c:v>
                </c:pt>
                <c:pt idx="3">
                  <c:v>2008</c:v>
                </c:pt>
                <c:pt idx="4">
                  <c:v>2009</c:v>
                </c:pt>
                <c:pt idx="5">
                  <c:v>2010</c:v>
                </c:pt>
                <c:pt idx="6">
                  <c:v>2011</c:v>
                </c:pt>
                <c:pt idx="7">
                  <c:v>2012</c:v>
                </c:pt>
                <c:pt idx="8">
                  <c:v>2013</c:v>
                </c:pt>
                <c:pt idx="9">
                  <c:v>2014</c:v>
                </c:pt>
                <c:pt idx="10">
                  <c:v>2015</c:v>
                </c:pt>
                <c:pt idx="11">
                  <c:v>2016</c:v>
                </c:pt>
                <c:pt idx="12">
                  <c:v>2017 (Estimation)</c:v>
                </c:pt>
              </c:strCache>
            </c:strRef>
          </c:cat>
          <c:val>
            <c:numRef>
              <c:f>Sheet1!$C$149:$C$161</c:f>
              <c:numCache>
                <c:formatCode>_-* #,##0.00_р_._-;\-* #,##0.00_р_._-;_-* "-"??_р_._-;_-@_-</c:formatCode>
                <c:ptCount val="13"/>
                <c:pt idx="0">
                  <c:v>50</c:v>
                </c:pt>
                <c:pt idx="1">
                  <c:v>11.7</c:v>
                </c:pt>
                <c:pt idx="2">
                  <c:v>31.2</c:v>
                </c:pt>
                <c:pt idx="3">
                  <c:v>0</c:v>
                </c:pt>
                <c:pt idx="4">
                  <c:v>0</c:v>
                </c:pt>
                <c:pt idx="5">
                  <c:v>7</c:v>
                </c:pt>
                <c:pt idx="6">
                  <c:v>7.4</c:v>
                </c:pt>
                <c:pt idx="7">
                  <c:v>5.2</c:v>
                </c:pt>
                <c:pt idx="8">
                  <c:v>6.3</c:v>
                </c:pt>
                <c:pt idx="9">
                  <c:v>6.2</c:v>
                </c:pt>
                <c:pt idx="10">
                  <c:v>4.7</c:v>
                </c:pt>
                <c:pt idx="11">
                  <c:v>12.2</c:v>
                </c:pt>
                <c:pt idx="12">
                  <c:v>15.5</c:v>
                </c:pt>
              </c:numCache>
            </c:numRef>
          </c:val>
        </c:ser>
        <c:dLbls>
          <c:showLegendKey val="0"/>
          <c:showVal val="1"/>
          <c:showCatName val="0"/>
          <c:showSerName val="0"/>
          <c:showPercent val="0"/>
          <c:showBubbleSize val="0"/>
        </c:dLbls>
        <c:gapWidth val="150"/>
        <c:overlap val="-25"/>
        <c:axId val="310955008"/>
        <c:axId val="311558912"/>
      </c:barChart>
      <c:catAx>
        <c:axId val="310955008"/>
        <c:scaling>
          <c:orientation val="minMax"/>
        </c:scaling>
        <c:delete val="0"/>
        <c:axPos val="l"/>
        <c:majorTickMark val="none"/>
        <c:minorTickMark val="none"/>
        <c:tickLblPos val="nextTo"/>
        <c:crossAx val="311558912"/>
        <c:crosses val="autoZero"/>
        <c:auto val="1"/>
        <c:lblAlgn val="ctr"/>
        <c:lblOffset val="100"/>
        <c:noMultiLvlLbl val="0"/>
      </c:catAx>
      <c:valAx>
        <c:axId val="311558912"/>
        <c:scaling>
          <c:orientation val="minMax"/>
        </c:scaling>
        <c:delete val="1"/>
        <c:axPos val="b"/>
        <c:numFmt formatCode="_-* #,##0.00_р_._-;\-* #,##0.00_р_._-;_-* &quot;-&quot;??_р_._-;_-@_-" sourceLinked="1"/>
        <c:majorTickMark val="none"/>
        <c:minorTickMark val="none"/>
        <c:tickLblPos val="nextTo"/>
        <c:crossAx val="310955008"/>
        <c:crosses val="autoZero"/>
        <c:crossBetween val="between"/>
      </c:valAx>
    </c:plotArea>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Total production (thousand tons)</a:t>
            </a:r>
          </a:p>
        </c:rich>
      </c:tx>
      <c:overlay val="0"/>
    </c:title>
    <c:autoTitleDeleted val="0"/>
    <c:plotArea>
      <c:layout>
        <c:manualLayout>
          <c:layoutTarget val="inner"/>
          <c:xMode val="edge"/>
          <c:yMode val="edge"/>
          <c:x val="0.36707349081364826"/>
          <c:y val="0.14841644794400699"/>
          <c:w val="0.59681539807524064"/>
          <c:h val="0.79139836687080778"/>
        </c:manualLayout>
      </c:layout>
      <c:barChart>
        <c:barDir val="bar"/>
        <c:grouping val="clustered"/>
        <c:varyColors val="0"/>
        <c:ser>
          <c:idx val="0"/>
          <c:order val="0"/>
          <c:tx>
            <c:strRef>
              <c:f>Sheet1!$E$148</c:f>
              <c:strCache>
                <c:ptCount val="1"/>
                <c:pt idx="0">
                  <c:v>Total production (thousand tons)</c:v>
                </c:pt>
              </c:strCache>
            </c:strRef>
          </c:tx>
          <c:invertIfNegative val="0"/>
          <c:cat>
            <c:strRef>
              <c:f>Sheet1!$B$149:$B$161</c:f>
              <c:strCache>
                <c:ptCount val="13"/>
                <c:pt idx="0">
                  <c:v>1970th (During Soviet Union)</c:v>
                </c:pt>
                <c:pt idx="1">
                  <c:v>1993 (After Independence)</c:v>
                </c:pt>
                <c:pt idx="2">
                  <c:v>2003</c:v>
                </c:pt>
                <c:pt idx="3">
                  <c:v>2008</c:v>
                </c:pt>
                <c:pt idx="4">
                  <c:v>2009</c:v>
                </c:pt>
                <c:pt idx="5">
                  <c:v>2010</c:v>
                </c:pt>
                <c:pt idx="6">
                  <c:v>2011</c:v>
                </c:pt>
                <c:pt idx="7">
                  <c:v>2012</c:v>
                </c:pt>
                <c:pt idx="8">
                  <c:v>2013</c:v>
                </c:pt>
                <c:pt idx="9">
                  <c:v>2014</c:v>
                </c:pt>
                <c:pt idx="10">
                  <c:v>2015</c:v>
                </c:pt>
                <c:pt idx="11">
                  <c:v>2016</c:v>
                </c:pt>
                <c:pt idx="12">
                  <c:v>2017 (Estimation)</c:v>
                </c:pt>
              </c:strCache>
            </c:strRef>
          </c:cat>
          <c:val>
            <c:numRef>
              <c:f>Sheet1!$E$149:$E$161</c:f>
              <c:numCache>
                <c:formatCode>_-* #,##0.00_р_._-;\-* #,##0.00_р_._-;_-* "-"??_р_._-;_-@_-</c:formatCode>
                <c:ptCount val="13"/>
                <c:pt idx="0">
                  <c:v>1900</c:v>
                </c:pt>
                <c:pt idx="1">
                  <c:v>220</c:v>
                </c:pt>
                <c:pt idx="2">
                  <c:v>812.2</c:v>
                </c:pt>
                <c:pt idx="3">
                  <c:v>0</c:v>
                </c:pt>
                <c:pt idx="4">
                  <c:v>0</c:v>
                </c:pt>
                <c:pt idx="5">
                  <c:v>120.4</c:v>
                </c:pt>
                <c:pt idx="6">
                  <c:v>158.81800000000001</c:v>
                </c:pt>
                <c:pt idx="7">
                  <c:v>102.01</c:v>
                </c:pt>
                <c:pt idx="8">
                  <c:v>196.02699999999999</c:v>
                </c:pt>
                <c:pt idx="9">
                  <c:v>175.239</c:v>
                </c:pt>
                <c:pt idx="10">
                  <c:v>183.226</c:v>
                </c:pt>
                <c:pt idx="11">
                  <c:v>710</c:v>
                </c:pt>
                <c:pt idx="12">
                  <c:v>775</c:v>
                </c:pt>
              </c:numCache>
            </c:numRef>
          </c:val>
        </c:ser>
        <c:dLbls>
          <c:showLegendKey val="0"/>
          <c:showVal val="1"/>
          <c:showCatName val="0"/>
          <c:showSerName val="0"/>
          <c:showPercent val="0"/>
          <c:showBubbleSize val="0"/>
        </c:dLbls>
        <c:gapWidth val="150"/>
        <c:overlap val="-25"/>
        <c:axId val="311600256"/>
        <c:axId val="311601792"/>
      </c:barChart>
      <c:catAx>
        <c:axId val="311600256"/>
        <c:scaling>
          <c:orientation val="minMax"/>
        </c:scaling>
        <c:delete val="0"/>
        <c:axPos val="l"/>
        <c:majorTickMark val="none"/>
        <c:minorTickMark val="none"/>
        <c:tickLblPos val="nextTo"/>
        <c:crossAx val="311601792"/>
        <c:crosses val="autoZero"/>
        <c:auto val="1"/>
        <c:lblAlgn val="ctr"/>
        <c:lblOffset val="100"/>
        <c:noMultiLvlLbl val="0"/>
      </c:catAx>
      <c:valAx>
        <c:axId val="311601792"/>
        <c:scaling>
          <c:orientation val="minMax"/>
        </c:scaling>
        <c:delete val="1"/>
        <c:axPos val="b"/>
        <c:numFmt formatCode="_-* #,##0.00_р_._-;\-* #,##0.00_р_._-;_-* &quot;-&quot;??_р_._-;_-@_-" sourceLinked="1"/>
        <c:majorTickMark val="out"/>
        <c:minorTickMark val="none"/>
        <c:tickLblPos val="nextTo"/>
        <c:crossAx val="31160025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Total number</a:t>
            </a:r>
            <a:r>
              <a:rPr lang="en-US" sz="1200" baseline="0"/>
              <a:t> </a:t>
            </a:r>
            <a:r>
              <a:rPr lang="en-US" sz="1200"/>
              <a:t>of Farmers</a:t>
            </a:r>
            <a:r>
              <a:rPr lang="en-US" sz="1200" baseline="0"/>
              <a:t> supplied sugar beet (%)</a:t>
            </a:r>
            <a:endParaRPr lang="en-US" sz="1200"/>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31801312335958004"/>
          <c:y val="0.11459499854184892"/>
          <c:w val="0.6819868766404199"/>
          <c:h val="0.51816819772528433"/>
        </c:manualLayout>
      </c:layout>
      <c:bar3DChart>
        <c:barDir val="col"/>
        <c:grouping val="clustered"/>
        <c:varyColors val="0"/>
        <c:ser>
          <c:idx val="0"/>
          <c:order val="0"/>
          <c:tx>
            <c:strRef>
              <c:f>'[свеклосдатчики по категориям 2014-2016.xlsx]Лист1'!$B$26:$C$26</c:f>
              <c:strCache>
                <c:ptCount val="1"/>
                <c:pt idx="0">
                  <c:v>&gt; 500 tons</c:v>
                </c:pt>
              </c:strCache>
            </c:strRef>
          </c:tx>
          <c:invertIfNegative val="0"/>
          <c:cat>
            <c:numRef>
              <c:f>'[свеклосдатчики по категориям 2014-2016.xlsx]Лист1'!$D$25:$F$25</c:f>
              <c:numCache>
                <c:formatCode>General</c:formatCode>
                <c:ptCount val="3"/>
                <c:pt idx="0">
                  <c:v>2014</c:v>
                </c:pt>
                <c:pt idx="1">
                  <c:v>2015</c:v>
                </c:pt>
                <c:pt idx="2">
                  <c:v>2016</c:v>
                </c:pt>
              </c:numCache>
            </c:numRef>
          </c:cat>
          <c:val>
            <c:numRef>
              <c:f>'[свеклосдатчики по категориям 2014-2016.xlsx]Лист1'!$D$26,'[свеклосдатчики по категориям 2014-2016.xlsx]Лист1'!$E$26,'[свеклосдатчики по категориям 2014-2016.xlsx]Лист1'!$F$26</c:f>
              <c:numCache>
                <c:formatCode>_(* #,##0.00_);_(* \(#,##0.00\);_(* "-"??_);_(@_)</c:formatCode>
                <c:ptCount val="3"/>
                <c:pt idx="0">
                  <c:v>0.33472803347280333</c:v>
                </c:pt>
                <c:pt idx="1">
                  <c:v>0.69605568445475641</c:v>
                </c:pt>
                <c:pt idx="2">
                  <c:v>1.4013654329859864</c:v>
                </c:pt>
              </c:numCache>
            </c:numRef>
          </c:val>
        </c:ser>
        <c:ser>
          <c:idx val="1"/>
          <c:order val="1"/>
          <c:tx>
            <c:strRef>
              <c:f>'[свеклосдатчики по категориям 2014-2016.xlsx]Лист1'!$B$27:$C$27</c:f>
              <c:strCache>
                <c:ptCount val="1"/>
                <c:pt idx="0">
                  <c:v>300 - 1000 tons</c:v>
                </c:pt>
              </c:strCache>
            </c:strRef>
          </c:tx>
          <c:invertIfNegative val="0"/>
          <c:cat>
            <c:numRef>
              <c:f>'[свеклосдатчики по категориям 2014-2016.xlsx]Лист1'!$D$25:$F$25</c:f>
              <c:numCache>
                <c:formatCode>General</c:formatCode>
                <c:ptCount val="3"/>
                <c:pt idx="0">
                  <c:v>2014</c:v>
                </c:pt>
                <c:pt idx="1">
                  <c:v>2015</c:v>
                </c:pt>
                <c:pt idx="2">
                  <c:v>2016</c:v>
                </c:pt>
              </c:numCache>
            </c:numRef>
          </c:cat>
          <c:val>
            <c:numRef>
              <c:f>'[свеклосдатчики по категориям 2014-2016.xlsx]Лист1'!$D$27,'[свеклосдатчики по категориям 2014-2016.xlsx]Лист1'!$E$27,'[свеклосдатчики по категориям 2014-2016.xlsx]Лист1'!$F$27</c:f>
              <c:numCache>
                <c:formatCode>_(* #,##0.00_);_(* \(#,##0.00\);_(* "-"??_);_(@_)</c:formatCode>
                <c:ptCount val="3"/>
                <c:pt idx="0">
                  <c:v>1.4225941422594142</c:v>
                </c:pt>
                <c:pt idx="1">
                  <c:v>2.9002320185614847</c:v>
                </c:pt>
                <c:pt idx="2">
                  <c:v>5.6773266259432269</c:v>
                </c:pt>
              </c:numCache>
            </c:numRef>
          </c:val>
        </c:ser>
        <c:ser>
          <c:idx val="2"/>
          <c:order val="2"/>
          <c:tx>
            <c:strRef>
              <c:f>'[свеклосдатчики по категориям 2014-2016.xlsx]Лист1'!$B$28:$C$28</c:f>
              <c:strCache>
                <c:ptCount val="1"/>
                <c:pt idx="0">
                  <c:v>&lt; 300 tons small scale suppliers</c:v>
                </c:pt>
              </c:strCache>
            </c:strRef>
          </c:tx>
          <c:invertIfNegative val="0"/>
          <c:cat>
            <c:numRef>
              <c:f>'[свеклосдатчики по категориям 2014-2016.xlsx]Лист1'!$D$25:$F$25</c:f>
              <c:numCache>
                <c:formatCode>General</c:formatCode>
                <c:ptCount val="3"/>
                <c:pt idx="0">
                  <c:v>2014</c:v>
                </c:pt>
                <c:pt idx="1">
                  <c:v>2015</c:v>
                </c:pt>
                <c:pt idx="2">
                  <c:v>2016</c:v>
                </c:pt>
              </c:numCache>
            </c:numRef>
          </c:cat>
          <c:val>
            <c:numRef>
              <c:f>'[свеклосдатчики по категориям 2014-2016.xlsx]Лист1'!$D$28,'[свеклосдатчики по категориям 2014-2016.xlsx]Лист1'!$E$28,'[свеклосдатчики по категориям 2014-2016.xlsx]Лист1'!$F$28</c:f>
              <c:numCache>
                <c:formatCode>_(* #,##0.00_);_(* \(#,##0.00\);_(* "-"??_);_(@_)</c:formatCode>
                <c:ptCount val="3"/>
                <c:pt idx="0">
                  <c:v>98.242677824267787</c:v>
                </c:pt>
                <c:pt idx="1">
                  <c:v>96.403712296983755</c:v>
                </c:pt>
                <c:pt idx="2">
                  <c:v>92.921307941070793</c:v>
                </c:pt>
              </c:numCache>
            </c:numRef>
          </c:val>
        </c:ser>
        <c:dLbls>
          <c:showLegendKey val="0"/>
          <c:showVal val="0"/>
          <c:showCatName val="0"/>
          <c:showSerName val="0"/>
          <c:showPercent val="0"/>
          <c:showBubbleSize val="0"/>
        </c:dLbls>
        <c:gapWidth val="150"/>
        <c:shape val="cylinder"/>
        <c:axId val="312067584"/>
        <c:axId val="312069120"/>
        <c:axId val="0"/>
      </c:bar3DChart>
      <c:catAx>
        <c:axId val="312067584"/>
        <c:scaling>
          <c:orientation val="minMax"/>
        </c:scaling>
        <c:delete val="0"/>
        <c:axPos val="b"/>
        <c:numFmt formatCode="General" sourceLinked="1"/>
        <c:majorTickMark val="none"/>
        <c:minorTickMark val="none"/>
        <c:tickLblPos val="nextTo"/>
        <c:crossAx val="312069120"/>
        <c:crosses val="autoZero"/>
        <c:auto val="1"/>
        <c:lblAlgn val="ctr"/>
        <c:lblOffset val="100"/>
        <c:noMultiLvlLbl val="0"/>
      </c:catAx>
      <c:valAx>
        <c:axId val="312069120"/>
        <c:scaling>
          <c:orientation val="minMax"/>
        </c:scaling>
        <c:delete val="0"/>
        <c:axPos val="l"/>
        <c:majorGridlines/>
        <c:numFmt formatCode="_(* #,##0.00_);_(* \(#,##0.00\);_(* &quot;-&quot;??_);_(@_)" sourceLinked="1"/>
        <c:majorTickMark val="none"/>
        <c:minorTickMark val="none"/>
        <c:tickLblPos val="nextTo"/>
        <c:crossAx val="31206758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t>Total Yield</a:t>
            </a:r>
            <a:r>
              <a:rPr lang="en-US" sz="1200" baseline="0"/>
              <a:t> Supplied by Farmers (%) </a:t>
            </a:r>
            <a:endParaRPr lang="en-US" sz="1200"/>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35449934383202097"/>
          <c:y val="0.10901611256926218"/>
          <c:w val="0.62883398950131231"/>
          <c:h val="0.54689523184601929"/>
        </c:manualLayout>
      </c:layout>
      <c:bar3DChart>
        <c:barDir val="col"/>
        <c:grouping val="clustered"/>
        <c:varyColors val="0"/>
        <c:ser>
          <c:idx val="0"/>
          <c:order val="0"/>
          <c:tx>
            <c:strRef>
              <c:f>'[свеклосдатчики по категориям 2014-2016.xlsx]Лист1'!$B$20:$C$20</c:f>
              <c:strCache>
                <c:ptCount val="1"/>
                <c:pt idx="0">
                  <c:v>&gt; 1000 tons, big</c:v>
                </c:pt>
              </c:strCache>
            </c:strRef>
          </c:tx>
          <c:invertIfNegative val="0"/>
          <c:cat>
            <c:numRef>
              <c:f>'[свеклосдатчики по категориям 2014-2016.xlsx]Лист1'!$D$19:$F$19</c:f>
              <c:numCache>
                <c:formatCode>General</c:formatCode>
                <c:ptCount val="3"/>
                <c:pt idx="0">
                  <c:v>2014</c:v>
                </c:pt>
                <c:pt idx="1">
                  <c:v>2015</c:v>
                </c:pt>
                <c:pt idx="2">
                  <c:v>2016</c:v>
                </c:pt>
              </c:numCache>
            </c:numRef>
          </c:cat>
          <c:val>
            <c:numRef>
              <c:f>'[свеклосдатчики по категориям 2014-2016.xlsx]Лист1'!$D$20,'[свеклосдатчики по категориям 2014-2016.xlsx]Лист1'!$E$20,'[свеклосдатчики по категориям 2014-2016.xlsx]Лист1'!$F$20</c:f>
              <c:numCache>
                <c:formatCode>0.00%</c:formatCode>
                <c:ptCount val="3"/>
                <c:pt idx="0">
                  <c:v>0.20488607008947901</c:v>
                </c:pt>
                <c:pt idx="1">
                  <c:v>0.22505995749467583</c:v>
                </c:pt>
                <c:pt idx="2">
                  <c:v>0.27155998246815283</c:v>
                </c:pt>
              </c:numCache>
            </c:numRef>
          </c:val>
        </c:ser>
        <c:ser>
          <c:idx val="1"/>
          <c:order val="1"/>
          <c:tx>
            <c:strRef>
              <c:f>'[свеклосдатчики по категориям 2014-2016.xlsx]Лист1'!$B$21:$C$21</c:f>
              <c:strCache>
                <c:ptCount val="1"/>
                <c:pt idx="0">
                  <c:v>300 - 1000 tons, medium</c:v>
                </c:pt>
              </c:strCache>
            </c:strRef>
          </c:tx>
          <c:invertIfNegative val="0"/>
          <c:cat>
            <c:numRef>
              <c:f>'[свеклосдатчики по категориям 2014-2016.xlsx]Лист1'!$D$19:$F$19</c:f>
              <c:numCache>
                <c:formatCode>General</c:formatCode>
                <c:ptCount val="3"/>
                <c:pt idx="0">
                  <c:v>2014</c:v>
                </c:pt>
                <c:pt idx="1">
                  <c:v>2015</c:v>
                </c:pt>
                <c:pt idx="2">
                  <c:v>2016</c:v>
                </c:pt>
              </c:numCache>
            </c:numRef>
          </c:cat>
          <c:val>
            <c:numRef>
              <c:f>'[свеклосдатчики по категориям 2014-2016.xlsx]Лист1'!$D$21,'[свеклосдатчики по категориям 2014-2016.xlsx]Лист1'!$E$21,'[свеклосдатчики по категориям 2014-2016.xlsx]Лист1'!$F$21</c:f>
              <c:numCache>
                <c:formatCode>0.00%</c:formatCode>
                <c:ptCount val="3"/>
                <c:pt idx="0">
                  <c:v>0.14628155343768212</c:v>
                </c:pt>
                <c:pt idx="1">
                  <c:v>0.23272901407953328</c:v>
                </c:pt>
                <c:pt idx="2">
                  <c:v>0.2575868212285668</c:v>
                </c:pt>
              </c:numCache>
            </c:numRef>
          </c:val>
        </c:ser>
        <c:ser>
          <c:idx val="2"/>
          <c:order val="2"/>
          <c:tx>
            <c:strRef>
              <c:f>'[свеклосдатчики по категориям 2014-2016.xlsx]Лист1'!$B$22:$C$22</c:f>
              <c:strCache>
                <c:ptCount val="1"/>
                <c:pt idx="0">
                  <c:v>&lt; 300 tons, small</c:v>
                </c:pt>
              </c:strCache>
            </c:strRef>
          </c:tx>
          <c:invertIfNegative val="0"/>
          <c:cat>
            <c:numRef>
              <c:f>'[свеклосдатчики по категориям 2014-2016.xlsx]Лист1'!$D$19:$F$19</c:f>
              <c:numCache>
                <c:formatCode>General</c:formatCode>
                <c:ptCount val="3"/>
                <c:pt idx="0">
                  <c:v>2014</c:v>
                </c:pt>
                <c:pt idx="1">
                  <c:v>2015</c:v>
                </c:pt>
                <c:pt idx="2">
                  <c:v>2016</c:v>
                </c:pt>
              </c:numCache>
            </c:numRef>
          </c:cat>
          <c:val>
            <c:numRef>
              <c:f>'[свеклосдатчики по категориям 2014-2016.xlsx]Лист1'!$D$22,'[свеклосдатчики по категориям 2014-2016.xlsx]Лист1'!$E$22,'[свеклосдатчики по категориям 2014-2016.xlsx]Лист1'!$F$22</c:f>
              <c:numCache>
                <c:formatCode>0.00%</c:formatCode>
                <c:ptCount val="3"/>
                <c:pt idx="0">
                  <c:v>0.6488323764728392</c:v>
                </c:pt>
                <c:pt idx="1">
                  <c:v>0.54221102842579083</c:v>
                </c:pt>
                <c:pt idx="2">
                  <c:v>0.47085319630328049</c:v>
                </c:pt>
              </c:numCache>
            </c:numRef>
          </c:val>
        </c:ser>
        <c:dLbls>
          <c:showLegendKey val="0"/>
          <c:showVal val="0"/>
          <c:showCatName val="0"/>
          <c:showSerName val="0"/>
          <c:showPercent val="0"/>
          <c:showBubbleSize val="0"/>
        </c:dLbls>
        <c:gapWidth val="150"/>
        <c:shape val="cylinder"/>
        <c:axId val="312088832"/>
        <c:axId val="312090624"/>
        <c:axId val="0"/>
      </c:bar3DChart>
      <c:catAx>
        <c:axId val="312088832"/>
        <c:scaling>
          <c:orientation val="minMax"/>
        </c:scaling>
        <c:delete val="0"/>
        <c:axPos val="b"/>
        <c:numFmt formatCode="General" sourceLinked="1"/>
        <c:majorTickMark val="none"/>
        <c:minorTickMark val="none"/>
        <c:tickLblPos val="nextTo"/>
        <c:crossAx val="312090624"/>
        <c:crosses val="autoZero"/>
        <c:auto val="1"/>
        <c:lblAlgn val="ctr"/>
        <c:lblOffset val="100"/>
        <c:noMultiLvlLbl val="0"/>
      </c:catAx>
      <c:valAx>
        <c:axId val="312090624"/>
        <c:scaling>
          <c:orientation val="minMax"/>
        </c:scaling>
        <c:delete val="0"/>
        <c:axPos val="l"/>
        <c:majorGridlines/>
        <c:numFmt formatCode="0.00%" sourceLinked="1"/>
        <c:majorTickMark val="none"/>
        <c:minorTickMark val="none"/>
        <c:tickLblPos val="nextTo"/>
        <c:crossAx val="31208883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diagrams/_rels/data3.xml.rels><?xml version="1.0" encoding="UTF-8" standalone="yes"?>
<Relationships xmlns="http://schemas.openxmlformats.org/package/2006/relationships"><Relationship Id="rId1" Type="http://schemas.openxmlformats.org/officeDocument/2006/relationships/image" Target="../media/image3.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02ACE0-F37A-48A1-8938-16D22866712E}"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0EA43206-4DF1-435A-9AA3-EA53E84A2D36}">
      <dgm:prSet phldrT="[Text]"/>
      <dgm:spPr>
        <a:xfrm>
          <a:off x="2606039" y="1120140"/>
          <a:ext cx="960120" cy="96012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МТ</a:t>
          </a:r>
          <a:r>
            <a:rPr lang="en-US">
              <a:solidFill>
                <a:sysClr val="window" lastClr="FFFFFF"/>
              </a:solidFill>
              <a:latin typeface="Calibri"/>
              <a:ea typeface="+mn-ea"/>
              <a:cs typeface="+mn-cs"/>
            </a:rPr>
            <a:t>S</a:t>
          </a:r>
        </a:p>
      </dgm:t>
    </dgm:pt>
    <dgm:pt modelId="{E64EC0DE-4D40-45DA-90A5-122E23F9CBCF}" type="parTrans" cxnId="{A3CB7A18-F145-4126-B750-962AE24ABD61}">
      <dgm:prSet/>
      <dgm:spPr/>
      <dgm:t>
        <a:bodyPr/>
        <a:lstStyle/>
        <a:p>
          <a:endParaRPr lang="en-US"/>
        </a:p>
      </dgm:t>
    </dgm:pt>
    <dgm:pt modelId="{FEC8D43B-7C17-4BB2-8FD4-406D24302572}" type="sibTrans" cxnId="{A3CB7A18-F145-4126-B750-962AE24ABD61}">
      <dgm:prSet/>
      <dgm:spPr/>
      <dgm:t>
        <a:bodyPr/>
        <a:lstStyle/>
        <a:p>
          <a:endParaRPr lang="en-US"/>
        </a:p>
      </dgm:t>
    </dgm:pt>
    <dgm:pt modelId="{1F59E5AA-3C5D-409B-A2D9-BD03F003B1BB}">
      <dgm:prSet phldrT="[Text]"/>
      <dgm:spPr>
        <a:xfrm>
          <a:off x="2764459" y="275"/>
          <a:ext cx="643280" cy="643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7CAA9531-E8AA-470B-995A-B123449D4330}" type="parTrans" cxnId="{432C265D-89E4-4D40-9CD8-B07E8DC10440}">
      <dgm:prSet/>
      <dgm:spPr>
        <a:xfrm rot="16200000">
          <a:off x="2847807" y="881847"/>
          <a:ext cx="476584" cy="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F7C69A3A-3D1C-4AC0-A626-577695D5E774}" type="sibTrans" cxnId="{432C265D-89E4-4D40-9CD8-B07E8DC10440}">
      <dgm:prSet/>
      <dgm:spPr/>
      <dgm:t>
        <a:bodyPr/>
        <a:lstStyle/>
        <a:p>
          <a:endParaRPr lang="en-US"/>
        </a:p>
      </dgm:t>
    </dgm:pt>
    <dgm:pt modelId="{9AA8C2AE-EC98-4048-9161-1701AFB966B1}">
      <dgm:prSet phldrT="[Text]"/>
      <dgm:spPr>
        <a:xfrm>
          <a:off x="1657432" y="1917702"/>
          <a:ext cx="643280" cy="643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8A595E81-F5BA-4EA8-88DC-43C455B5E019}" type="parTrans" cxnId="{42B72579-D831-4AF7-9D4A-E2DC70053662}">
      <dgm:prSet/>
      <dgm:spPr>
        <a:xfrm rot="9000000">
          <a:off x="2277096" y="1965503"/>
          <a:ext cx="352561" cy="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10E7393-8A19-4EC4-833F-AB91585A8900}" type="sibTrans" cxnId="{42B72579-D831-4AF7-9D4A-E2DC70053662}">
      <dgm:prSet/>
      <dgm:spPr/>
      <dgm:t>
        <a:bodyPr/>
        <a:lstStyle/>
        <a:p>
          <a:endParaRPr lang="en-US"/>
        </a:p>
      </dgm:t>
    </dgm:pt>
    <dgm:pt modelId="{A2147ED8-7D34-457F-B7B8-C3377BA7BA8E}">
      <dgm:prSet phldrT="[Text]"/>
      <dgm:spPr>
        <a:xfrm>
          <a:off x="1657432" y="639417"/>
          <a:ext cx="643280" cy="643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24EAD3EA-5A8E-476E-83B3-5D9B43B314FD}" type="parTrans" cxnId="{A6260857-46E4-41B0-A221-9E9FE714D927}">
      <dgm:prSet/>
      <dgm:spPr>
        <a:xfrm rot="12600000">
          <a:off x="2277096" y="1234896"/>
          <a:ext cx="352561" cy="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56020BC0-1EBB-4BDC-A373-E5B5B706BE4A}" type="sibTrans" cxnId="{A6260857-46E4-41B0-A221-9E9FE714D927}">
      <dgm:prSet/>
      <dgm:spPr/>
      <dgm:t>
        <a:bodyPr/>
        <a:lstStyle/>
        <a:p>
          <a:endParaRPr lang="en-US"/>
        </a:p>
      </dgm:t>
    </dgm:pt>
    <dgm:pt modelId="{09B6FBB7-D033-4BD8-BBC6-6A2942CCDE2A}">
      <dgm:prSet phldrT="[Text]"/>
      <dgm:spPr>
        <a:xfrm>
          <a:off x="2764459" y="2556844"/>
          <a:ext cx="643280" cy="643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15C46C57-D28C-456B-8786-DF99773787C3}" type="parTrans" cxnId="{BA3E4258-92E3-489D-AF85-196B5D8B4F51}">
      <dgm:prSet/>
      <dgm:spPr>
        <a:xfrm rot="5400000">
          <a:off x="2847807" y="2318552"/>
          <a:ext cx="476584" cy="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3D58A325-D5EE-4ACC-AC9B-01306DA94935}" type="sibTrans" cxnId="{BA3E4258-92E3-489D-AF85-196B5D8B4F51}">
      <dgm:prSet/>
      <dgm:spPr/>
      <dgm:t>
        <a:bodyPr/>
        <a:lstStyle/>
        <a:p>
          <a:endParaRPr lang="en-US"/>
        </a:p>
      </dgm:t>
    </dgm:pt>
    <dgm:pt modelId="{372097C2-033B-400A-BDF2-94CFB2D2876D}">
      <dgm:prSet phldrT="[Text]"/>
      <dgm:spPr>
        <a:xfrm>
          <a:off x="3871486" y="639417"/>
          <a:ext cx="643280" cy="643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54CA33EB-6CC3-433C-8C6A-6141D515C8A8}" type="parTrans" cxnId="{EA422D91-010B-4389-BC1C-F704C520691D}">
      <dgm:prSet/>
      <dgm:spPr>
        <a:xfrm rot="19800000">
          <a:off x="3542542" y="1234896"/>
          <a:ext cx="352561" cy="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9A41AD23-5AB7-4A99-B1CB-540D577AF7FA}" type="sibTrans" cxnId="{EA422D91-010B-4389-BC1C-F704C520691D}">
      <dgm:prSet/>
      <dgm:spPr/>
      <dgm:t>
        <a:bodyPr/>
        <a:lstStyle/>
        <a:p>
          <a:endParaRPr lang="en-US"/>
        </a:p>
      </dgm:t>
    </dgm:pt>
    <dgm:pt modelId="{B0CCBC10-6935-4B2D-B927-AFEADAF53AC5}">
      <dgm:prSet phldrT="[Text]"/>
      <dgm:spPr>
        <a:xfrm>
          <a:off x="3871486" y="1917702"/>
          <a:ext cx="643280" cy="64328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074858E2-57A3-4C2E-907C-BF0BCE3217BD}" type="parTrans" cxnId="{946CF46B-3F7A-4FD1-884D-5EA3D1F09F87}">
      <dgm:prSet/>
      <dgm:spPr>
        <a:xfrm rot="1800000">
          <a:off x="3542542" y="1965503"/>
          <a:ext cx="352561" cy="0"/>
        </a:xfr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CAE7221E-1219-4333-8C72-45DC00087D37}" type="sibTrans" cxnId="{946CF46B-3F7A-4FD1-884D-5EA3D1F09F87}">
      <dgm:prSet/>
      <dgm:spPr/>
      <dgm:t>
        <a:bodyPr/>
        <a:lstStyle/>
        <a:p>
          <a:endParaRPr lang="en-US"/>
        </a:p>
      </dgm:t>
    </dgm:pt>
    <dgm:pt modelId="{74FCC447-F1FA-437F-AD26-BB514CF1CB5B}" type="pres">
      <dgm:prSet presAssocID="{3F02ACE0-F37A-48A1-8938-16D22866712E}" presName="Name0" presStyleCnt="0">
        <dgm:presLayoutVars>
          <dgm:chMax val="1"/>
          <dgm:chPref val="1"/>
          <dgm:dir/>
          <dgm:animOne val="branch"/>
          <dgm:animLvl val="lvl"/>
        </dgm:presLayoutVars>
      </dgm:prSet>
      <dgm:spPr/>
      <dgm:t>
        <a:bodyPr/>
        <a:lstStyle/>
        <a:p>
          <a:endParaRPr lang="en-US"/>
        </a:p>
      </dgm:t>
    </dgm:pt>
    <dgm:pt modelId="{46FDB7D7-634C-43D7-8606-F81624FF6499}" type="pres">
      <dgm:prSet presAssocID="{0EA43206-4DF1-435A-9AA3-EA53E84A2D36}" presName="singleCycle" presStyleCnt="0"/>
      <dgm:spPr/>
    </dgm:pt>
    <dgm:pt modelId="{67E7BE24-ED79-4A84-A12A-B3C4B45B5C07}" type="pres">
      <dgm:prSet presAssocID="{0EA43206-4DF1-435A-9AA3-EA53E84A2D36}" presName="singleCenter" presStyleLbl="node1" presStyleIdx="0" presStyleCnt="7">
        <dgm:presLayoutVars>
          <dgm:chMax val="7"/>
          <dgm:chPref val="7"/>
        </dgm:presLayoutVars>
      </dgm:prSet>
      <dgm:spPr>
        <a:prstGeom prst="roundRect">
          <a:avLst/>
        </a:prstGeom>
      </dgm:spPr>
      <dgm:t>
        <a:bodyPr/>
        <a:lstStyle/>
        <a:p>
          <a:endParaRPr lang="en-US"/>
        </a:p>
      </dgm:t>
    </dgm:pt>
    <dgm:pt modelId="{B7332057-4130-4565-9303-B4262DCE428B}" type="pres">
      <dgm:prSet presAssocID="{7CAA9531-E8AA-470B-995A-B123449D4330}" presName="Name56" presStyleLbl="parChTrans1D2" presStyleIdx="0" presStyleCnt="6"/>
      <dgm:spPr>
        <a:custGeom>
          <a:avLst/>
          <a:gdLst/>
          <a:ahLst/>
          <a:cxnLst/>
          <a:rect l="0" t="0" r="0" b="0"/>
          <a:pathLst>
            <a:path>
              <a:moveTo>
                <a:pt x="0" y="0"/>
              </a:moveTo>
              <a:lnTo>
                <a:pt x="476584" y="0"/>
              </a:lnTo>
            </a:path>
          </a:pathLst>
        </a:custGeom>
      </dgm:spPr>
      <dgm:t>
        <a:bodyPr/>
        <a:lstStyle/>
        <a:p>
          <a:endParaRPr lang="en-US"/>
        </a:p>
      </dgm:t>
    </dgm:pt>
    <dgm:pt modelId="{2D7E02CA-7486-41F5-9D3B-746C4F40098B}" type="pres">
      <dgm:prSet presAssocID="{1F59E5AA-3C5D-409B-A2D9-BD03F003B1BB}" presName="text0" presStyleLbl="node1" presStyleIdx="1" presStyleCnt="7">
        <dgm:presLayoutVars>
          <dgm:bulletEnabled val="1"/>
        </dgm:presLayoutVars>
      </dgm:prSet>
      <dgm:spPr>
        <a:prstGeom prst="roundRect">
          <a:avLst/>
        </a:prstGeom>
      </dgm:spPr>
      <dgm:t>
        <a:bodyPr/>
        <a:lstStyle/>
        <a:p>
          <a:endParaRPr lang="en-US"/>
        </a:p>
      </dgm:t>
    </dgm:pt>
    <dgm:pt modelId="{82E576B3-5BCE-46DE-BD19-1B37ED9444D7}" type="pres">
      <dgm:prSet presAssocID="{54CA33EB-6CC3-433C-8C6A-6141D515C8A8}" presName="Name56" presStyleLbl="parChTrans1D2" presStyleIdx="1" presStyleCnt="6"/>
      <dgm:spPr>
        <a:custGeom>
          <a:avLst/>
          <a:gdLst/>
          <a:ahLst/>
          <a:cxnLst/>
          <a:rect l="0" t="0" r="0" b="0"/>
          <a:pathLst>
            <a:path>
              <a:moveTo>
                <a:pt x="0" y="0"/>
              </a:moveTo>
              <a:lnTo>
                <a:pt x="352561" y="0"/>
              </a:lnTo>
            </a:path>
          </a:pathLst>
        </a:custGeom>
      </dgm:spPr>
      <dgm:t>
        <a:bodyPr/>
        <a:lstStyle/>
        <a:p>
          <a:endParaRPr lang="en-US"/>
        </a:p>
      </dgm:t>
    </dgm:pt>
    <dgm:pt modelId="{3E872E05-5690-4328-ACE3-34781298FEC4}" type="pres">
      <dgm:prSet presAssocID="{372097C2-033B-400A-BDF2-94CFB2D2876D}" presName="text0" presStyleLbl="node1" presStyleIdx="2" presStyleCnt="7">
        <dgm:presLayoutVars>
          <dgm:bulletEnabled val="1"/>
        </dgm:presLayoutVars>
      </dgm:prSet>
      <dgm:spPr>
        <a:prstGeom prst="roundRect">
          <a:avLst/>
        </a:prstGeom>
      </dgm:spPr>
      <dgm:t>
        <a:bodyPr/>
        <a:lstStyle/>
        <a:p>
          <a:endParaRPr lang="en-US"/>
        </a:p>
      </dgm:t>
    </dgm:pt>
    <dgm:pt modelId="{A527E57C-AAD9-4B48-A78B-02A6CDDC5DC3}" type="pres">
      <dgm:prSet presAssocID="{074858E2-57A3-4C2E-907C-BF0BCE3217BD}" presName="Name56" presStyleLbl="parChTrans1D2" presStyleIdx="2" presStyleCnt="6"/>
      <dgm:spPr>
        <a:custGeom>
          <a:avLst/>
          <a:gdLst/>
          <a:ahLst/>
          <a:cxnLst/>
          <a:rect l="0" t="0" r="0" b="0"/>
          <a:pathLst>
            <a:path>
              <a:moveTo>
                <a:pt x="0" y="0"/>
              </a:moveTo>
              <a:lnTo>
                <a:pt x="352561" y="0"/>
              </a:lnTo>
            </a:path>
          </a:pathLst>
        </a:custGeom>
      </dgm:spPr>
      <dgm:t>
        <a:bodyPr/>
        <a:lstStyle/>
        <a:p>
          <a:endParaRPr lang="en-US"/>
        </a:p>
      </dgm:t>
    </dgm:pt>
    <dgm:pt modelId="{3A10EF5C-2AAB-4B55-AC7E-41EC4B6FE610}" type="pres">
      <dgm:prSet presAssocID="{B0CCBC10-6935-4B2D-B927-AFEADAF53AC5}" presName="text0" presStyleLbl="node1" presStyleIdx="3" presStyleCnt="7">
        <dgm:presLayoutVars>
          <dgm:bulletEnabled val="1"/>
        </dgm:presLayoutVars>
      </dgm:prSet>
      <dgm:spPr>
        <a:prstGeom prst="roundRect">
          <a:avLst/>
        </a:prstGeom>
      </dgm:spPr>
      <dgm:t>
        <a:bodyPr/>
        <a:lstStyle/>
        <a:p>
          <a:endParaRPr lang="en-US"/>
        </a:p>
      </dgm:t>
    </dgm:pt>
    <dgm:pt modelId="{887C64ED-D0C7-427B-9DCC-9A96D4F8DBCC}" type="pres">
      <dgm:prSet presAssocID="{15C46C57-D28C-456B-8786-DF99773787C3}" presName="Name56" presStyleLbl="parChTrans1D2" presStyleIdx="3" presStyleCnt="6"/>
      <dgm:spPr>
        <a:custGeom>
          <a:avLst/>
          <a:gdLst/>
          <a:ahLst/>
          <a:cxnLst/>
          <a:rect l="0" t="0" r="0" b="0"/>
          <a:pathLst>
            <a:path>
              <a:moveTo>
                <a:pt x="0" y="0"/>
              </a:moveTo>
              <a:lnTo>
                <a:pt x="476584" y="0"/>
              </a:lnTo>
            </a:path>
          </a:pathLst>
        </a:custGeom>
      </dgm:spPr>
      <dgm:t>
        <a:bodyPr/>
        <a:lstStyle/>
        <a:p>
          <a:endParaRPr lang="en-US"/>
        </a:p>
      </dgm:t>
    </dgm:pt>
    <dgm:pt modelId="{5823DB3B-E25A-4E39-9BA0-379AC54DDB7E}" type="pres">
      <dgm:prSet presAssocID="{09B6FBB7-D033-4BD8-BBC6-6A2942CCDE2A}" presName="text0" presStyleLbl="node1" presStyleIdx="4" presStyleCnt="7">
        <dgm:presLayoutVars>
          <dgm:bulletEnabled val="1"/>
        </dgm:presLayoutVars>
      </dgm:prSet>
      <dgm:spPr>
        <a:prstGeom prst="roundRect">
          <a:avLst/>
        </a:prstGeom>
      </dgm:spPr>
      <dgm:t>
        <a:bodyPr/>
        <a:lstStyle/>
        <a:p>
          <a:endParaRPr lang="en-US"/>
        </a:p>
      </dgm:t>
    </dgm:pt>
    <dgm:pt modelId="{2CF56AEA-D95E-4981-8EB8-D247FB3FEB3F}" type="pres">
      <dgm:prSet presAssocID="{8A595E81-F5BA-4EA8-88DC-43C455B5E019}" presName="Name56" presStyleLbl="parChTrans1D2" presStyleIdx="4" presStyleCnt="6"/>
      <dgm:spPr>
        <a:custGeom>
          <a:avLst/>
          <a:gdLst/>
          <a:ahLst/>
          <a:cxnLst/>
          <a:rect l="0" t="0" r="0" b="0"/>
          <a:pathLst>
            <a:path>
              <a:moveTo>
                <a:pt x="0" y="0"/>
              </a:moveTo>
              <a:lnTo>
                <a:pt x="352561" y="0"/>
              </a:lnTo>
            </a:path>
          </a:pathLst>
        </a:custGeom>
      </dgm:spPr>
      <dgm:t>
        <a:bodyPr/>
        <a:lstStyle/>
        <a:p>
          <a:endParaRPr lang="en-US"/>
        </a:p>
      </dgm:t>
    </dgm:pt>
    <dgm:pt modelId="{7B5CD91C-105F-43B5-85C5-ED2C8CEDFA70}" type="pres">
      <dgm:prSet presAssocID="{9AA8C2AE-EC98-4048-9161-1701AFB966B1}" presName="text0" presStyleLbl="node1" presStyleIdx="5" presStyleCnt="7">
        <dgm:presLayoutVars>
          <dgm:bulletEnabled val="1"/>
        </dgm:presLayoutVars>
      </dgm:prSet>
      <dgm:spPr>
        <a:prstGeom prst="roundRect">
          <a:avLst/>
        </a:prstGeom>
      </dgm:spPr>
      <dgm:t>
        <a:bodyPr/>
        <a:lstStyle/>
        <a:p>
          <a:endParaRPr lang="en-US"/>
        </a:p>
      </dgm:t>
    </dgm:pt>
    <dgm:pt modelId="{D22E3ED7-0AA5-42F3-B0A4-607D115E5AF6}" type="pres">
      <dgm:prSet presAssocID="{24EAD3EA-5A8E-476E-83B3-5D9B43B314FD}" presName="Name56" presStyleLbl="parChTrans1D2" presStyleIdx="5" presStyleCnt="6"/>
      <dgm:spPr>
        <a:custGeom>
          <a:avLst/>
          <a:gdLst/>
          <a:ahLst/>
          <a:cxnLst/>
          <a:rect l="0" t="0" r="0" b="0"/>
          <a:pathLst>
            <a:path>
              <a:moveTo>
                <a:pt x="0" y="0"/>
              </a:moveTo>
              <a:lnTo>
                <a:pt x="352561" y="0"/>
              </a:lnTo>
            </a:path>
          </a:pathLst>
        </a:custGeom>
      </dgm:spPr>
      <dgm:t>
        <a:bodyPr/>
        <a:lstStyle/>
        <a:p>
          <a:endParaRPr lang="en-US"/>
        </a:p>
      </dgm:t>
    </dgm:pt>
    <dgm:pt modelId="{8A560728-CC7C-420E-AFFF-7644383BA4A1}" type="pres">
      <dgm:prSet presAssocID="{A2147ED8-7D34-457F-B7B8-C3377BA7BA8E}" presName="text0" presStyleLbl="node1" presStyleIdx="6" presStyleCnt="7">
        <dgm:presLayoutVars>
          <dgm:bulletEnabled val="1"/>
        </dgm:presLayoutVars>
      </dgm:prSet>
      <dgm:spPr>
        <a:prstGeom prst="roundRect">
          <a:avLst/>
        </a:prstGeom>
      </dgm:spPr>
      <dgm:t>
        <a:bodyPr/>
        <a:lstStyle/>
        <a:p>
          <a:endParaRPr lang="en-US"/>
        </a:p>
      </dgm:t>
    </dgm:pt>
  </dgm:ptLst>
  <dgm:cxnLst>
    <dgm:cxn modelId="{CEE48BC2-1615-4FAF-BE29-AFB0CEBCE67D}" type="presOf" srcId="{7CAA9531-E8AA-470B-995A-B123449D4330}" destId="{B7332057-4130-4565-9303-B4262DCE428B}" srcOrd="0" destOrd="0" presId="urn:microsoft.com/office/officeart/2008/layout/RadialCluster"/>
    <dgm:cxn modelId="{46E65B2D-D5C6-41F6-AB21-B88D255258DA}" type="presOf" srcId="{0EA43206-4DF1-435A-9AA3-EA53E84A2D36}" destId="{67E7BE24-ED79-4A84-A12A-B3C4B45B5C07}" srcOrd="0" destOrd="0" presId="urn:microsoft.com/office/officeart/2008/layout/RadialCluster"/>
    <dgm:cxn modelId="{A6260857-46E4-41B0-A221-9E9FE714D927}" srcId="{0EA43206-4DF1-435A-9AA3-EA53E84A2D36}" destId="{A2147ED8-7D34-457F-B7B8-C3377BA7BA8E}" srcOrd="5" destOrd="0" parTransId="{24EAD3EA-5A8E-476E-83B3-5D9B43B314FD}" sibTransId="{56020BC0-1EBB-4BDC-A373-E5B5B706BE4A}"/>
    <dgm:cxn modelId="{4E712764-AE33-4984-A7C6-9E3C1294C79D}" type="presOf" srcId="{074858E2-57A3-4C2E-907C-BF0BCE3217BD}" destId="{A527E57C-AAD9-4B48-A78B-02A6CDDC5DC3}" srcOrd="0" destOrd="0" presId="urn:microsoft.com/office/officeart/2008/layout/RadialCluster"/>
    <dgm:cxn modelId="{D4C3F034-F7B9-46E3-931C-456C77712719}" type="presOf" srcId="{9AA8C2AE-EC98-4048-9161-1701AFB966B1}" destId="{7B5CD91C-105F-43B5-85C5-ED2C8CEDFA70}" srcOrd="0" destOrd="0" presId="urn:microsoft.com/office/officeart/2008/layout/RadialCluster"/>
    <dgm:cxn modelId="{7B8CC5BE-F5E6-4D45-939E-7A8582DB1C7A}" type="presOf" srcId="{15C46C57-D28C-456B-8786-DF99773787C3}" destId="{887C64ED-D0C7-427B-9DCC-9A96D4F8DBCC}" srcOrd="0" destOrd="0" presId="urn:microsoft.com/office/officeart/2008/layout/RadialCluster"/>
    <dgm:cxn modelId="{EA422D91-010B-4389-BC1C-F704C520691D}" srcId="{0EA43206-4DF1-435A-9AA3-EA53E84A2D36}" destId="{372097C2-033B-400A-BDF2-94CFB2D2876D}" srcOrd="1" destOrd="0" parTransId="{54CA33EB-6CC3-433C-8C6A-6141D515C8A8}" sibTransId="{9A41AD23-5AB7-4A99-B1CB-540D577AF7FA}"/>
    <dgm:cxn modelId="{D9A67369-DFF2-467B-9EB2-5BB9AD14090F}" type="presOf" srcId="{8A595E81-F5BA-4EA8-88DC-43C455B5E019}" destId="{2CF56AEA-D95E-4981-8EB8-D247FB3FEB3F}" srcOrd="0" destOrd="0" presId="urn:microsoft.com/office/officeart/2008/layout/RadialCluster"/>
    <dgm:cxn modelId="{716F79C0-1BAD-41A6-89E6-F2A3249645C7}" type="presOf" srcId="{3F02ACE0-F37A-48A1-8938-16D22866712E}" destId="{74FCC447-F1FA-437F-AD26-BB514CF1CB5B}" srcOrd="0" destOrd="0" presId="urn:microsoft.com/office/officeart/2008/layout/RadialCluster"/>
    <dgm:cxn modelId="{4039E3AB-9142-49C8-BF22-26C62245036D}" type="presOf" srcId="{09B6FBB7-D033-4BD8-BBC6-6A2942CCDE2A}" destId="{5823DB3B-E25A-4E39-9BA0-379AC54DDB7E}" srcOrd="0" destOrd="0" presId="urn:microsoft.com/office/officeart/2008/layout/RadialCluster"/>
    <dgm:cxn modelId="{9FF10F27-D253-4DFC-8E02-7CC2CD537B97}" type="presOf" srcId="{24EAD3EA-5A8E-476E-83B3-5D9B43B314FD}" destId="{D22E3ED7-0AA5-42F3-B0A4-607D115E5AF6}" srcOrd="0" destOrd="0" presId="urn:microsoft.com/office/officeart/2008/layout/RadialCluster"/>
    <dgm:cxn modelId="{AAB72B5C-3236-415A-B08F-05328813DC22}" type="presOf" srcId="{54CA33EB-6CC3-433C-8C6A-6141D515C8A8}" destId="{82E576B3-5BCE-46DE-BD19-1B37ED9444D7}" srcOrd="0" destOrd="0" presId="urn:microsoft.com/office/officeart/2008/layout/RadialCluster"/>
    <dgm:cxn modelId="{BA3E4258-92E3-489D-AF85-196B5D8B4F51}" srcId="{0EA43206-4DF1-435A-9AA3-EA53E84A2D36}" destId="{09B6FBB7-D033-4BD8-BBC6-6A2942CCDE2A}" srcOrd="3" destOrd="0" parTransId="{15C46C57-D28C-456B-8786-DF99773787C3}" sibTransId="{3D58A325-D5EE-4ACC-AC9B-01306DA94935}"/>
    <dgm:cxn modelId="{CF6D545D-A999-4377-A928-CA59049258EE}" type="presOf" srcId="{372097C2-033B-400A-BDF2-94CFB2D2876D}" destId="{3E872E05-5690-4328-ACE3-34781298FEC4}" srcOrd="0" destOrd="0" presId="urn:microsoft.com/office/officeart/2008/layout/RadialCluster"/>
    <dgm:cxn modelId="{42B72579-D831-4AF7-9D4A-E2DC70053662}" srcId="{0EA43206-4DF1-435A-9AA3-EA53E84A2D36}" destId="{9AA8C2AE-EC98-4048-9161-1701AFB966B1}" srcOrd="4" destOrd="0" parTransId="{8A595E81-F5BA-4EA8-88DC-43C455B5E019}" sibTransId="{810E7393-8A19-4EC4-833F-AB91585A8900}"/>
    <dgm:cxn modelId="{B57AD397-6A76-41FC-AF94-9976D69AD80E}" type="presOf" srcId="{B0CCBC10-6935-4B2D-B927-AFEADAF53AC5}" destId="{3A10EF5C-2AAB-4B55-AC7E-41EC4B6FE610}" srcOrd="0" destOrd="0" presId="urn:microsoft.com/office/officeart/2008/layout/RadialCluster"/>
    <dgm:cxn modelId="{57A04455-09D4-4A94-BA28-6DDBA35F02E5}" type="presOf" srcId="{A2147ED8-7D34-457F-B7B8-C3377BA7BA8E}" destId="{8A560728-CC7C-420E-AFFF-7644383BA4A1}" srcOrd="0" destOrd="0" presId="urn:microsoft.com/office/officeart/2008/layout/RadialCluster"/>
    <dgm:cxn modelId="{946CF46B-3F7A-4FD1-884D-5EA3D1F09F87}" srcId="{0EA43206-4DF1-435A-9AA3-EA53E84A2D36}" destId="{B0CCBC10-6935-4B2D-B927-AFEADAF53AC5}" srcOrd="2" destOrd="0" parTransId="{074858E2-57A3-4C2E-907C-BF0BCE3217BD}" sibTransId="{CAE7221E-1219-4333-8C72-45DC00087D37}"/>
    <dgm:cxn modelId="{8F16E719-42D3-4C4E-9BA8-EB42919A430D}" type="presOf" srcId="{1F59E5AA-3C5D-409B-A2D9-BD03F003B1BB}" destId="{2D7E02CA-7486-41F5-9D3B-746C4F40098B}" srcOrd="0" destOrd="0" presId="urn:microsoft.com/office/officeart/2008/layout/RadialCluster"/>
    <dgm:cxn modelId="{A3CB7A18-F145-4126-B750-962AE24ABD61}" srcId="{3F02ACE0-F37A-48A1-8938-16D22866712E}" destId="{0EA43206-4DF1-435A-9AA3-EA53E84A2D36}" srcOrd="0" destOrd="0" parTransId="{E64EC0DE-4D40-45DA-90A5-122E23F9CBCF}" sibTransId="{FEC8D43B-7C17-4BB2-8FD4-406D24302572}"/>
    <dgm:cxn modelId="{432C265D-89E4-4D40-9CD8-B07E8DC10440}" srcId="{0EA43206-4DF1-435A-9AA3-EA53E84A2D36}" destId="{1F59E5AA-3C5D-409B-A2D9-BD03F003B1BB}" srcOrd="0" destOrd="0" parTransId="{7CAA9531-E8AA-470B-995A-B123449D4330}" sibTransId="{F7C69A3A-3D1C-4AC0-A626-577695D5E774}"/>
    <dgm:cxn modelId="{D4B29E91-9755-4033-845D-3510AA476429}" type="presParOf" srcId="{74FCC447-F1FA-437F-AD26-BB514CF1CB5B}" destId="{46FDB7D7-634C-43D7-8606-F81624FF6499}" srcOrd="0" destOrd="0" presId="urn:microsoft.com/office/officeart/2008/layout/RadialCluster"/>
    <dgm:cxn modelId="{C730BFEC-1202-4341-A749-1F8E26D75605}" type="presParOf" srcId="{46FDB7D7-634C-43D7-8606-F81624FF6499}" destId="{67E7BE24-ED79-4A84-A12A-B3C4B45B5C07}" srcOrd="0" destOrd="0" presId="urn:microsoft.com/office/officeart/2008/layout/RadialCluster"/>
    <dgm:cxn modelId="{0F49A199-A1B9-4D5E-B297-7AC96511DFDD}" type="presParOf" srcId="{46FDB7D7-634C-43D7-8606-F81624FF6499}" destId="{B7332057-4130-4565-9303-B4262DCE428B}" srcOrd="1" destOrd="0" presId="urn:microsoft.com/office/officeart/2008/layout/RadialCluster"/>
    <dgm:cxn modelId="{05839832-9FA5-4896-954D-C312EF8A5FC3}" type="presParOf" srcId="{46FDB7D7-634C-43D7-8606-F81624FF6499}" destId="{2D7E02CA-7486-41F5-9D3B-746C4F40098B}" srcOrd="2" destOrd="0" presId="urn:microsoft.com/office/officeart/2008/layout/RadialCluster"/>
    <dgm:cxn modelId="{14251EBC-2DD4-4C23-B5E1-81E60EF75AA4}" type="presParOf" srcId="{46FDB7D7-634C-43D7-8606-F81624FF6499}" destId="{82E576B3-5BCE-46DE-BD19-1B37ED9444D7}" srcOrd="3" destOrd="0" presId="urn:microsoft.com/office/officeart/2008/layout/RadialCluster"/>
    <dgm:cxn modelId="{D276A363-CBCE-4A9A-99DF-FA78FB7982C7}" type="presParOf" srcId="{46FDB7D7-634C-43D7-8606-F81624FF6499}" destId="{3E872E05-5690-4328-ACE3-34781298FEC4}" srcOrd="4" destOrd="0" presId="urn:microsoft.com/office/officeart/2008/layout/RadialCluster"/>
    <dgm:cxn modelId="{86AA2555-1505-42DF-8080-D3FF71A4983D}" type="presParOf" srcId="{46FDB7D7-634C-43D7-8606-F81624FF6499}" destId="{A527E57C-AAD9-4B48-A78B-02A6CDDC5DC3}" srcOrd="5" destOrd="0" presId="urn:microsoft.com/office/officeart/2008/layout/RadialCluster"/>
    <dgm:cxn modelId="{6E691D00-CEFD-4170-A86C-615654AC4FF5}" type="presParOf" srcId="{46FDB7D7-634C-43D7-8606-F81624FF6499}" destId="{3A10EF5C-2AAB-4B55-AC7E-41EC4B6FE610}" srcOrd="6" destOrd="0" presId="urn:microsoft.com/office/officeart/2008/layout/RadialCluster"/>
    <dgm:cxn modelId="{9B3429E1-5E0A-4BF8-824E-B8DB427375FA}" type="presParOf" srcId="{46FDB7D7-634C-43D7-8606-F81624FF6499}" destId="{887C64ED-D0C7-427B-9DCC-9A96D4F8DBCC}" srcOrd="7" destOrd="0" presId="urn:microsoft.com/office/officeart/2008/layout/RadialCluster"/>
    <dgm:cxn modelId="{2828F748-DFC2-4389-B04B-74D9056D90B4}" type="presParOf" srcId="{46FDB7D7-634C-43D7-8606-F81624FF6499}" destId="{5823DB3B-E25A-4E39-9BA0-379AC54DDB7E}" srcOrd="8" destOrd="0" presId="urn:microsoft.com/office/officeart/2008/layout/RadialCluster"/>
    <dgm:cxn modelId="{BEC2FF68-EC42-4489-A397-44F97A90F656}" type="presParOf" srcId="{46FDB7D7-634C-43D7-8606-F81624FF6499}" destId="{2CF56AEA-D95E-4981-8EB8-D247FB3FEB3F}" srcOrd="9" destOrd="0" presId="urn:microsoft.com/office/officeart/2008/layout/RadialCluster"/>
    <dgm:cxn modelId="{A7DED593-9685-4127-8A39-36016F7BECBC}" type="presParOf" srcId="{46FDB7D7-634C-43D7-8606-F81624FF6499}" destId="{7B5CD91C-105F-43B5-85C5-ED2C8CEDFA70}" srcOrd="10" destOrd="0" presId="urn:microsoft.com/office/officeart/2008/layout/RadialCluster"/>
    <dgm:cxn modelId="{6F95678F-1CCE-4330-AAEF-94747DAF4032}" type="presParOf" srcId="{46FDB7D7-634C-43D7-8606-F81624FF6499}" destId="{D22E3ED7-0AA5-42F3-B0A4-607D115E5AF6}" srcOrd="11" destOrd="0" presId="urn:microsoft.com/office/officeart/2008/layout/RadialCluster"/>
    <dgm:cxn modelId="{1630455B-0EDC-4B58-B89A-BBCC80C608C1}" type="presParOf" srcId="{46FDB7D7-634C-43D7-8606-F81624FF6499}" destId="{8A560728-CC7C-420E-AFFF-7644383BA4A1}" srcOrd="12" destOrd="0" presId="urn:microsoft.com/office/officeart/2008/layout/RadialCluster"/>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4358B42-695C-46F9-8365-B9BD4AC7214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7BF4F01-4476-4B49-809B-4AE15413F565}">
      <dgm:prSet phldrT="[Text]"/>
      <dgm:spPr>
        <a:xfrm>
          <a:off x="114750" y="1384414"/>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Kaindy Kant</a:t>
          </a:r>
        </a:p>
      </dgm:t>
    </dgm:pt>
    <dgm:pt modelId="{A3D9B6BF-242C-406E-8509-256D2D1C5164}" type="parTrans" cxnId="{A1BAC273-D746-400F-B02E-6629B601DD10}">
      <dgm:prSet/>
      <dgm:spPr/>
      <dgm:t>
        <a:bodyPr/>
        <a:lstStyle/>
        <a:p>
          <a:endParaRPr lang="en-US"/>
        </a:p>
      </dgm:t>
    </dgm:pt>
    <dgm:pt modelId="{D4758AC1-B0EF-4809-AA92-892190DC55C7}" type="sibTrans" cxnId="{A1BAC273-D746-400F-B02E-6629B601DD10}">
      <dgm:prSet/>
      <dgm:spPr/>
      <dgm:t>
        <a:bodyPr/>
        <a:lstStyle/>
        <a:p>
          <a:endParaRPr lang="en-US"/>
        </a:p>
      </dgm:t>
    </dgm:pt>
    <dgm:pt modelId="{903D37AA-0CA7-42E1-91B9-7B78A5F4D1DD}">
      <dgm:prSet phldrT="[Text]"/>
      <dgm:spPr>
        <a:xfrm>
          <a:off x="2009657" y="543324"/>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МТ</a:t>
          </a:r>
          <a:r>
            <a:rPr lang="en-US">
              <a:solidFill>
                <a:sysClr val="window" lastClr="FFFFFF"/>
              </a:solidFill>
              <a:latin typeface="Calibri"/>
              <a:ea typeface="+mn-ea"/>
              <a:cs typeface="+mn-cs"/>
            </a:rPr>
            <a:t>S</a:t>
          </a:r>
          <a:r>
            <a:rPr lang="ru-RU">
              <a:solidFill>
                <a:sysClr val="window" lastClr="FFFFFF"/>
              </a:solidFill>
              <a:latin typeface="Calibri"/>
              <a:ea typeface="+mn-ea"/>
              <a:cs typeface="+mn-cs"/>
            </a:rPr>
            <a:t> 1</a:t>
          </a:r>
          <a:endParaRPr lang="en-US">
            <a:solidFill>
              <a:sysClr val="window" lastClr="FFFFFF"/>
            </a:solidFill>
            <a:latin typeface="Calibri"/>
            <a:ea typeface="+mn-ea"/>
            <a:cs typeface="+mn-cs"/>
          </a:endParaRPr>
        </a:p>
      </dgm:t>
    </dgm:pt>
    <dgm:pt modelId="{CAD23896-AE63-44C4-9746-B1D7BE3229E4}" type="parTrans" cxnId="{2BDAA165-C9CC-4BD6-B789-17B1F8F9EF19}">
      <dgm:prSet/>
      <dgm:spPr>
        <a:xfrm rot="19053428">
          <a:off x="926628" y="1194348"/>
          <a:ext cx="1246328" cy="26630"/>
        </a:xfrm>
        <a:noFill/>
        <a:ln w="25400" cap="flat" cmpd="sng" algn="ctr">
          <a:solidFill>
            <a:srgbClr val="4F81BD">
              <a:shade val="6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4508B75-4EC8-43CA-A2E4-882C42F8FBC3}" type="sibTrans" cxnId="{2BDAA165-C9CC-4BD6-B789-17B1F8F9EF19}">
      <dgm:prSet/>
      <dgm:spPr/>
      <dgm:t>
        <a:bodyPr/>
        <a:lstStyle/>
        <a:p>
          <a:endParaRPr lang="en-US"/>
        </a:p>
      </dgm:t>
    </dgm:pt>
    <dgm:pt modelId="{2E08896A-EEA5-41CE-BC3C-4C55EDD4DB6C}">
      <dgm:prSet phldrT="[Text]"/>
      <dgm:spPr>
        <a:xfrm>
          <a:off x="4139972" y="2212"/>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246C422E-7FDF-4599-AC88-E7811330ED91}" type="parTrans" cxnId="{6D973419-ADA5-482F-8A53-691A4580449E}">
      <dgm:prSet/>
      <dgm:spPr>
        <a:xfrm rot="20093986">
          <a:off x="2924606" y="503247"/>
          <a:ext cx="1275595" cy="26630"/>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CFAA725B-4083-44BE-8764-86EC848EE3A8}" type="sibTrans" cxnId="{6D973419-ADA5-482F-8A53-691A4580449E}">
      <dgm:prSet/>
      <dgm:spPr/>
      <dgm:t>
        <a:bodyPr/>
        <a:lstStyle/>
        <a:p>
          <a:endParaRPr lang="en-US"/>
        </a:p>
      </dgm:t>
    </dgm:pt>
    <dgm:pt modelId="{33CC34E2-443E-480B-81E9-984217ADEC22}">
      <dgm:prSet phldrT="[Text]"/>
      <dgm:spPr>
        <a:xfrm>
          <a:off x="4139972" y="1123666"/>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BE94BA7B-24F3-4E80-83AC-78561589956A}" type="parTrans" cxnId="{05BE4E11-7C60-4FEC-8E28-0DC990219053}">
      <dgm:prSet/>
      <dgm:spPr>
        <a:xfrm rot="1600502">
          <a:off x="2916041" y="1063974"/>
          <a:ext cx="1292725" cy="26630"/>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25171B3F-7AC8-4C84-AA19-3C25A653CD9B}" type="sibTrans" cxnId="{05BE4E11-7C60-4FEC-8E28-0DC990219053}">
      <dgm:prSet/>
      <dgm:spPr/>
      <dgm:t>
        <a:bodyPr/>
        <a:lstStyle/>
        <a:p>
          <a:endParaRPr lang="en-US"/>
        </a:p>
      </dgm:t>
    </dgm:pt>
    <dgm:pt modelId="{55129091-8298-46EA-BC92-4EAB9B87E529}">
      <dgm:prSet phldrT="[Text]"/>
      <dgm:spPr>
        <a:xfrm>
          <a:off x="4139972" y="1684394"/>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D7A81C75-7935-4D61-963D-33ECB9898417}" type="parTrans" cxnId="{AAB773D1-1F25-4757-A42A-BA734A020BBF}">
      <dgm:prSet/>
      <dgm:spPr>
        <a:xfrm rot="20122996">
          <a:off x="2855010" y="2195236"/>
          <a:ext cx="1346133" cy="26630"/>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5BF1EFF0-CA0E-48EC-B9DC-BD645A9884C8}" type="sibTrans" cxnId="{AAB773D1-1F25-4757-A42A-BA734A020BBF}">
      <dgm:prSet/>
      <dgm:spPr/>
      <dgm:t>
        <a:bodyPr/>
        <a:lstStyle/>
        <a:p>
          <a:endParaRPr lang="en-US"/>
        </a:p>
      </dgm:t>
    </dgm:pt>
    <dgm:pt modelId="{920FCFE2-81FE-4A97-A69A-9ED37DE604AC}">
      <dgm:prSet phldrT="[Text]"/>
      <dgm:spPr>
        <a:xfrm>
          <a:off x="4139972" y="562939"/>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CAD1AD84-B944-4E48-80AA-910985C387C2}" type="parTrans" cxnId="{0C66B629-278D-4ADA-BB8A-EE154BC6A01C}">
      <dgm:prSet/>
      <dgm:spPr>
        <a:xfrm rot="58372">
          <a:off x="2984752" y="783610"/>
          <a:ext cx="1155303" cy="26630"/>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C095D71C-26D0-4454-AA5E-3C7578161CB8}" type="sibTrans" cxnId="{0C66B629-278D-4ADA-BB8A-EE154BC6A01C}">
      <dgm:prSet/>
      <dgm:spPr/>
      <dgm:t>
        <a:bodyPr/>
        <a:lstStyle/>
        <a:p>
          <a:endParaRPr lang="en-US"/>
        </a:p>
      </dgm:t>
    </dgm:pt>
    <dgm:pt modelId="{4CE66667-C4E8-4D20-940A-F736E2FC61C6}">
      <dgm:prSet phldrT="[Text]"/>
      <dgm:spPr>
        <a:xfrm>
          <a:off x="4139972" y="2245121"/>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F6D18957-DBBA-4E1E-9B3E-5352A26BF989}" type="parTrans" cxnId="{70EBDF57-B2C6-4FE8-95D1-60A2B82CA3C4}">
      <dgm:prSet/>
      <dgm:spPr>
        <a:xfrm>
          <a:off x="2916182" y="2475600"/>
          <a:ext cx="1223789" cy="26630"/>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EFF3943C-F571-460F-9700-A6182FFE7A94}" type="sibTrans" cxnId="{70EBDF57-B2C6-4FE8-95D1-60A2B82CA3C4}">
      <dgm:prSet/>
      <dgm:spPr/>
      <dgm:t>
        <a:bodyPr/>
        <a:lstStyle/>
        <a:p>
          <a:endParaRPr lang="en-US"/>
        </a:p>
      </dgm:t>
    </dgm:pt>
    <dgm:pt modelId="{046081E3-3E35-4A0D-986F-061FC3C52776}">
      <dgm:prSet phldrT="[Text]"/>
      <dgm:spPr>
        <a:xfrm>
          <a:off x="4139972" y="2805848"/>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a:solidFill>
                <a:sysClr val="window" lastClr="FFFFFF"/>
              </a:solidFill>
              <a:latin typeface="Calibri"/>
              <a:ea typeface="+mn-ea"/>
              <a:cs typeface="+mn-cs"/>
            </a:rPr>
            <a:t>farmer</a:t>
          </a:r>
        </a:p>
      </dgm:t>
    </dgm:pt>
    <dgm:pt modelId="{95018B9D-4238-4012-987A-B1B9029DA108}" type="parTrans" cxnId="{C55B294A-FBCD-4DD2-9523-CE46B1F0A1A4}">
      <dgm:prSet/>
      <dgm:spPr>
        <a:xfrm rot="1477004">
          <a:off x="2855010" y="2755963"/>
          <a:ext cx="1346133" cy="26630"/>
        </a:xfrm>
        <a:noFill/>
        <a:ln w="25400" cap="flat" cmpd="sng" algn="ctr">
          <a:solidFill>
            <a:srgbClr val="4F81BD">
              <a:shade val="8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90CE144D-4F36-47BD-BA03-4345869BE760}" type="sibTrans" cxnId="{C55B294A-FBCD-4DD2-9523-CE46B1F0A1A4}">
      <dgm:prSet/>
      <dgm:spPr/>
      <dgm:t>
        <a:bodyPr/>
        <a:lstStyle/>
        <a:p>
          <a:endParaRPr lang="en-US"/>
        </a:p>
      </dgm:t>
    </dgm:pt>
    <dgm:pt modelId="{3BA4B36F-79A6-4F47-B9B4-44C34F56BB5C}">
      <dgm:prSet phldrT="[Text]"/>
      <dgm:spPr>
        <a:xfrm>
          <a:off x="1941005" y="2245121"/>
          <a:ext cx="975177" cy="48758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МТ</a:t>
          </a:r>
          <a:r>
            <a:rPr lang="en-US">
              <a:solidFill>
                <a:sysClr val="window" lastClr="FFFFFF"/>
              </a:solidFill>
              <a:latin typeface="Calibri"/>
              <a:ea typeface="+mn-ea"/>
              <a:cs typeface="+mn-cs"/>
            </a:rPr>
            <a:t>S</a:t>
          </a:r>
          <a:r>
            <a:rPr lang="ru-RU">
              <a:solidFill>
                <a:sysClr val="window" lastClr="FFFFFF"/>
              </a:solidFill>
              <a:latin typeface="Calibri"/>
              <a:ea typeface="+mn-ea"/>
              <a:cs typeface="+mn-cs"/>
            </a:rPr>
            <a:t> 2</a:t>
          </a:r>
          <a:endParaRPr lang="en-US">
            <a:solidFill>
              <a:sysClr val="window" lastClr="FFFFFF"/>
            </a:solidFill>
            <a:latin typeface="Calibri"/>
            <a:ea typeface="+mn-ea"/>
            <a:cs typeface="+mn-cs"/>
          </a:endParaRPr>
        </a:p>
      </dgm:t>
    </dgm:pt>
    <dgm:pt modelId="{30FD0145-606B-424B-8689-0DDA495248DB}" type="sibTrans" cxnId="{3AC22B87-F612-4E5A-A0FE-59FEAB8BAAFE}">
      <dgm:prSet/>
      <dgm:spPr/>
      <dgm:t>
        <a:bodyPr/>
        <a:lstStyle/>
        <a:p>
          <a:endParaRPr lang="en-US"/>
        </a:p>
      </dgm:t>
    </dgm:pt>
    <dgm:pt modelId="{00C6A1D0-4490-4C57-9332-C1ABA192C685}" type="parTrans" cxnId="{3AC22B87-F612-4E5A-A0FE-59FEAB8BAAFE}">
      <dgm:prSet/>
      <dgm:spPr>
        <a:xfrm rot="2719339">
          <a:off x="910250" y="2045247"/>
          <a:ext cx="1210432" cy="26630"/>
        </a:xfrm>
        <a:noFill/>
        <a:ln w="25400" cap="flat" cmpd="sng" algn="ctr">
          <a:solidFill>
            <a:srgbClr val="4F81BD">
              <a:shade val="60000"/>
              <a:hueOff val="0"/>
              <a:satOff val="0"/>
              <a:lumOff val="0"/>
              <a:alphaOff val="0"/>
            </a:srgbClr>
          </a:solidFill>
          <a:prstDash val="solid"/>
        </a:ln>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2AFE1051-B522-472A-9005-622F923E01D5}" type="pres">
      <dgm:prSet presAssocID="{24358B42-695C-46F9-8365-B9BD4AC72148}" presName="diagram" presStyleCnt="0">
        <dgm:presLayoutVars>
          <dgm:chPref val="1"/>
          <dgm:dir/>
          <dgm:animOne val="branch"/>
          <dgm:animLvl val="lvl"/>
          <dgm:resizeHandles val="exact"/>
        </dgm:presLayoutVars>
      </dgm:prSet>
      <dgm:spPr/>
      <dgm:t>
        <a:bodyPr/>
        <a:lstStyle/>
        <a:p>
          <a:endParaRPr lang="en-US"/>
        </a:p>
      </dgm:t>
    </dgm:pt>
    <dgm:pt modelId="{81E0B89F-1706-481D-B7E5-BE095898B866}" type="pres">
      <dgm:prSet presAssocID="{C7BF4F01-4476-4B49-809B-4AE15413F565}" presName="root1" presStyleCnt="0"/>
      <dgm:spPr/>
    </dgm:pt>
    <dgm:pt modelId="{A9B990F2-7BC4-4694-8DDB-33BE747FD7EA}" type="pres">
      <dgm:prSet presAssocID="{C7BF4F01-4476-4B49-809B-4AE15413F565}" presName="LevelOneTextNode" presStyleLbl="node0" presStyleIdx="0" presStyleCnt="1" custLinFactX="-32768" custLinFactNeighborX="-100000" custLinFactNeighborY="-4023">
        <dgm:presLayoutVars>
          <dgm:chPref val="3"/>
        </dgm:presLayoutVars>
      </dgm:prSet>
      <dgm:spPr>
        <a:prstGeom prst="roundRect">
          <a:avLst>
            <a:gd name="adj" fmla="val 10000"/>
          </a:avLst>
        </a:prstGeom>
      </dgm:spPr>
      <dgm:t>
        <a:bodyPr/>
        <a:lstStyle/>
        <a:p>
          <a:endParaRPr lang="en-US"/>
        </a:p>
      </dgm:t>
    </dgm:pt>
    <dgm:pt modelId="{198CE658-FA4E-4E7E-86C8-E87AFEE36B52}" type="pres">
      <dgm:prSet presAssocID="{C7BF4F01-4476-4B49-809B-4AE15413F565}" presName="level2hierChild" presStyleCnt="0"/>
      <dgm:spPr/>
    </dgm:pt>
    <dgm:pt modelId="{EB49486D-912B-43F1-9499-1B34015090A9}" type="pres">
      <dgm:prSet presAssocID="{CAD23896-AE63-44C4-9746-B1D7BE3229E4}" presName="conn2-1" presStyleLbl="parChTrans1D2" presStyleIdx="0" presStyleCnt="2"/>
      <dgm:spPr>
        <a:custGeom>
          <a:avLst/>
          <a:gdLst/>
          <a:ahLst/>
          <a:cxnLst/>
          <a:rect l="0" t="0" r="0" b="0"/>
          <a:pathLst>
            <a:path>
              <a:moveTo>
                <a:pt x="0" y="13315"/>
              </a:moveTo>
              <a:lnTo>
                <a:pt x="1246328" y="13315"/>
              </a:lnTo>
            </a:path>
          </a:pathLst>
        </a:custGeom>
      </dgm:spPr>
      <dgm:t>
        <a:bodyPr/>
        <a:lstStyle/>
        <a:p>
          <a:endParaRPr lang="en-US"/>
        </a:p>
      </dgm:t>
    </dgm:pt>
    <dgm:pt modelId="{0D0F5AB1-F369-4CAE-90BB-8E97EF3558BC}" type="pres">
      <dgm:prSet presAssocID="{CAD23896-AE63-44C4-9746-B1D7BE3229E4}" presName="connTx" presStyleLbl="parChTrans1D2" presStyleIdx="0" presStyleCnt="2"/>
      <dgm:spPr/>
      <dgm:t>
        <a:bodyPr/>
        <a:lstStyle/>
        <a:p>
          <a:endParaRPr lang="en-US"/>
        </a:p>
      </dgm:t>
    </dgm:pt>
    <dgm:pt modelId="{DF417D7F-4706-4403-9680-9FF1DB5CF94E}" type="pres">
      <dgm:prSet presAssocID="{903D37AA-0CA7-42E1-91B9-7B78A5F4D1DD}" presName="root2" presStyleCnt="0"/>
      <dgm:spPr/>
    </dgm:pt>
    <dgm:pt modelId="{E0C7EC16-1E87-4FB7-B97E-1E2A15F867E3}" type="pres">
      <dgm:prSet presAssocID="{903D37AA-0CA7-42E1-91B9-7B78A5F4D1DD}" presName="LevelTwoTextNode" presStyleLbl="node2" presStyleIdx="0" presStyleCnt="2" custLinFactNeighborX="-78454" custLinFactNeighborY="-4023">
        <dgm:presLayoutVars>
          <dgm:chPref val="3"/>
        </dgm:presLayoutVars>
      </dgm:prSet>
      <dgm:spPr>
        <a:prstGeom prst="roundRect">
          <a:avLst>
            <a:gd name="adj" fmla="val 10000"/>
          </a:avLst>
        </a:prstGeom>
      </dgm:spPr>
      <dgm:t>
        <a:bodyPr/>
        <a:lstStyle/>
        <a:p>
          <a:endParaRPr lang="en-US"/>
        </a:p>
      </dgm:t>
    </dgm:pt>
    <dgm:pt modelId="{686C3E24-B5BE-4AAB-8FE2-4D4A69BDFD43}" type="pres">
      <dgm:prSet presAssocID="{903D37AA-0CA7-42E1-91B9-7B78A5F4D1DD}" presName="level3hierChild" presStyleCnt="0"/>
      <dgm:spPr/>
    </dgm:pt>
    <dgm:pt modelId="{4A8C1B85-A6FA-4D90-93C3-088CA18E73BF}" type="pres">
      <dgm:prSet presAssocID="{246C422E-7FDF-4599-AC88-E7811330ED91}" presName="conn2-1" presStyleLbl="parChTrans1D3" presStyleIdx="0" presStyleCnt="6"/>
      <dgm:spPr>
        <a:custGeom>
          <a:avLst/>
          <a:gdLst/>
          <a:ahLst/>
          <a:cxnLst/>
          <a:rect l="0" t="0" r="0" b="0"/>
          <a:pathLst>
            <a:path>
              <a:moveTo>
                <a:pt x="0" y="13315"/>
              </a:moveTo>
              <a:lnTo>
                <a:pt x="1275595" y="13315"/>
              </a:lnTo>
            </a:path>
          </a:pathLst>
        </a:custGeom>
      </dgm:spPr>
      <dgm:t>
        <a:bodyPr/>
        <a:lstStyle/>
        <a:p>
          <a:endParaRPr lang="en-US"/>
        </a:p>
      </dgm:t>
    </dgm:pt>
    <dgm:pt modelId="{DC7793B9-5BCC-440C-A2A8-EC4F42FF6C4A}" type="pres">
      <dgm:prSet presAssocID="{246C422E-7FDF-4599-AC88-E7811330ED91}" presName="connTx" presStyleLbl="parChTrans1D3" presStyleIdx="0" presStyleCnt="6"/>
      <dgm:spPr/>
      <dgm:t>
        <a:bodyPr/>
        <a:lstStyle/>
        <a:p>
          <a:endParaRPr lang="en-US"/>
        </a:p>
      </dgm:t>
    </dgm:pt>
    <dgm:pt modelId="{14C63284-7889-4D1A-A24C-198403ACA728}" type="pres">
      <dgm:prSet presAssocID="{2E08896A-EEA5-41CE-BC3C-4C55EDD4DB6C}" presName="root2" presStyleCnt="0"/>
      <dgm:spPr/>
    </dgm:pt>
    <dgm:pt modelId="{6EB8B710-00A6-4528-B045-CAAE8799A57F}" type="pres">
      <dgm:prSet presAssocID="{2E08896A-EEA5-41CE-BC3C-4C55EDD4DB6C}" presName="LevelTwoTextNode" presStyleLbl="node3" presStyleIdx="0" presStyleCnt="6">
        <dgm:presLayoutVars>
          <dgm:chPref val="3"/>
        </dgm:presLayoutVars>
      </dgm:prSet>
      <dgm:spPr>
        <a:prstGeom prst="roundRect">
          <a:avLst>
            <a:gd name="adj" fmla="val 10000"/>
          </a:avLst>
        </a:prstGeom>
      </dgm:spPr>
      <dgm:t>
        <a:bodyPr/>
        <a:lstStyle/>
        <a:p>
          <a:endParaRPr lang="en-US"/>
        </a:p>
      </dgm:t>
    </dgm:pt>
    <dgm:pt modelId="{AB8F0EF8-0788-426E-80D1-2AD87A9CB5A8}" type="pres">
      <dgm:prSet presAssocID="{2E08896A-EEA5-41CE-BC3C-4C55EDD4DB6C}" presName="level3hierChild" presStyleCnt="0"/>
      <dgm:spPr/>
    </dgm:pt>
    <dgm:pt modelId="{556CEA7F-4F12-4125-A540-13186E062B34}" type="pres">
      <dgm:prSet presAssocID="{CAD1AD84-B944-4E48-80AA-910985C387C2}" presName="conn2-1" presStyleLbl="parChTrans1D3" presStyleIdx="1" presStyleCnt="6"/>
      <dgm:spPr>
        <a:custGeom>
          <a:avLst/>
          <a:gdLst/>
          <a:ahLst/>
          <a:cxnLst/>
          <a:rect l="0" t="0" r="0" b="0"/>
          <a:pathLst>
            <a:path>
              <a:moveTo>
                <a:pt x="0" y="13315"/>
              </a:moveTo>
              <a:lnTo>
                <a:pt x="1155303" y="13315"/>
              </a:lnTo>
            </a:path>
          </a:pathLst>
        </a:custGeom>
      </dgm:spPr>
      <dgm:t>
        <a:bodyPr/>
        <a:lstStyle/>
        <a:p>
          <a:endParaRPr lang="en-US"/>
        </a:p>
      </dgm:t>
    </dgm:pt>
    <dgm:pt modelId="{A4CAD623-0626-4824-B6BE-17A692274385}" type="pres">
      <dgm:prSet presAssocID="{CAD1AD84-B944-4E48-80AA-910985C387C2}" presName="connTx" presStyleLbl="parChTrans1D3" presStyleIdx="1" presStyleCnt="6"/>
      <dgm:spPr/>
      <dgm:t>
        <a:bodyPr/>
        <a:lstStyle/>
        <a:p>
          <a:endParaRPr lang="en-US"/>
        </a:p>
      </dgm:t>
    </dgm:pt>
    <dgm:pt modelId="{44DCAC45-26C6-4F84-A129-F66A0CC17771}" type="pres">
      <dgm:prSet presAssocID="{920FCFE2-81FE-4A97-A69A-9ED37DE604AC}" presName="root2" presStyleCnt="0"/>
      <dgm:spPr/>
    </dgm:pt>
    <dgm:pt modelId="{9A899465-C6E3-4C8C-B7E0-CF9D1B282EE8}" type="pres">
      <dgm:prSet presAssocID="{920FCFE2-81FE-4A97-A69A-9ED37DE604AC}" presName="LevelTwoTextNode" presStyleLbl="node3" presStyleIdx="1" presStyleCnt="6">
        <dgm:presLayoutVars>
          <dgm:chPref val="3"/>
        </dgm:presLayoutVars>
      </dgm:prSet>
      <dgm:spPr>
        <a:prstGeom prst="roundRect">
          <a:avLst>
            <a:gd name="adj" fmla="val 10000"/>
          </a:avLst>
        </a:prstGeom>
      </dgm:spPr>
      <dgm:t>
        <a:bodyPr/>
        <a:lstStyle/>
        <a:p>
          <a:endParaRPr lang="en-US"/>
        </a:p>
      </dgm:t>
    </dgm:pt>
    <dgm:pt modelId="{065E034F-D7CA-47EB-9EBC-31EFFD748E58}" type="pres">
      <dgm:prSet presAssocID="{920FCFE2-81FE-4A97-A69A-9ED37DE604AC}" presName="level3hierChild" presStyleCnt="0"/>
      <dgm:spPr/>
    </dgm:pt>
    <dgm:pt modelId="{6124EC1D-153E-4AF7-8EB1-CD12BD1A63D0}" type="pres">
      <dgm:prSet presAssocID="{BE94BA7B-24F3-4E80-83AC-78561589956A}" presName="conn2-1" presStyleLbl="parChTrans1D3" presStyleIdx="2" presStyleCnt="6"/>
      <dgm:spPr>
        <a:custGeom>
          <a:avLst/>
          <a:gdLst/>
          <a:ahLst/>
          <a:cxnLst/>
          <a:rect l="0" t="0" r="0" b="0"/>
          <a:pathLst>
            <a:path>
              <a:moveTo>
                <a:pt x="0" y="13315"/>
              </a:moveTo>
              <a:lnTo>
                <a:pt x="1292725" y="13315"/>
              </a:lnTo>
            </a:path>
          </a:pathLst>
        </a:custGeom>
      </dgm:spPr>
      <dgm:t>
        <a:bodyPr/>
        <a:lstStyle/>
        <a:p>
          <a:endParaRPr lang="en-US"/>
        </a:p>
      </dgm:t>
    </dgm:pt>
    <dgm:pt modelId="{BAC20CAC-899E-44A2-AC26-4C20D55FE2E3}" type="pres">
      <dgm:prSet presAssocID="{BE94BA7B-24F3-4E80-83AC-78561589956A}" presName="connTx" presStyleLbl="parChTrans1D3" presStyleIdx="2" presStyleCnt="6"/>
      <dgm:spPr/>
      <dgm:t>
        <a:bodyPr/>
        <a:lstStyle/>
        <a:p>
          <a:endParaRPr lang="en-US"/>
        </a:p>
      </dgm:t>
    </dgm:pt>
    <dgm:pt modelId="{C5522496-5CCD-48BD-B609-7ED1C15B2E85}" type="pres">
      <dgm:prSet presAssocID="{33CC34E2-443E-480B-81E9-984217ADEC22}" presName="root2" presStyleCnt="0"/>
      <dgm:spPr/>
    </dgm:pt>
    <dgm:pt modelId="{85D2AE14-3199-43D2-904B-BC0571902906}" type="pres">
      <dgm:prSet presAssocID="{33CC34E2-443E-480B-81E9-984217ADEC22}" presName="LevelTwoTextNode" presStyleLbl="node3" presStyleIdx="2" presStyleCnt="6">
        <dgm:presLayoutVars>
          <dgm:chPref val="3"/>
        </dgm:presLayoutVars>
      </dgm:prSet>
      <dgm:spPr>
        <a:prstGeom prst="roundRect">
          <a:avLst>
            <a:gd name="adj" fmla="val 10000"/>
          </a:avLst>
        </a:prstGeom>
      </dgm:spPr>
      <dgm:t>
        <a:bodyPr/>
        <a:lstStyle/>
        <a:p>
          <a:endParaRPr lang="en-US"/>
        </a:p>
      </dgm:t>
    </dgm:pt>
    <dgm:pt modelId="{AA610321-C215-4B4E-B727-71091971A6E9}" type="pres">
      <dgm:prSet presAssocID="{33CC34E2-443E-480B-81E9-984217ADEC22}" presName="level3hierChild" presStyleCnt="0"/>
      <dgm:spPr/>
    </dgm:pt>
    <dgm:pt modelId="{CAAE76F8-52BE-476B-8860-A92ABF71B31A}" type="pres">
      <dgm:prSet presAssocID="{00C6A1D0-4490-4C57-9332-C1ABA192C685}" presName="conn2-1" presStyleLbl="parChTrans1D2" presStyleIdx="1" presStyleCnt="2"/>
      <dgm:spPr>
        <a:custGeom>
          <a:avLst/>
          <a:gdLst/>
          <a:ahLst/>
          <a:cxnLst/>
          <a:rect l="0" t="0" r="0" b="0"/>
          <a:pathLst>
            <a:path>
              <a:moveTo>
                <a:pt x="0" y="13315"/>
              </a:moveTo>
              <a:lnTo>
                <a:pt x="1210432" y="13315"/>
              </a:lnTo>
            </a:path>
          </a:pathLst>
        </a:custGeom>
      </dgm:spPr>
      <dgm:t>
        <a:bodyPr/>
        <a:lstStyle/>
        <a:p>
          <a:endParaRPr lang="en-US"/>
        </a:p>
      </dgm:t>
    </dgm:pt>
    <dgm:pt modelId="{4D9A21B4-7207-484F-A792-748929FEB540}" type="pres">
      <dgm:prSet presAssocID="{00C6A1D0-4490-4C57-9332-C1ABA192C685}" presName="connTx" presStyleLbl="parChTrans1D2" presStyleIdx="1" presStyleCnt="2"/>
      <dgm:spPr/>
      <dgm:t>
        <a:bodyPr/>
        <a:lstStyle/>
        <a:p>
          <a:endParaRPr lang="en-US"/>
        </a:p>
      </dgm:t>
    </dgm:pt>
    <dgm:pt modelId="{38DE6852-769A-45F2-96F9-6D6FAED2BF78}" type="pres">
      <dgm:prSet presAssocID="{3BA4B36F-79A6-4F47-B9B4-44C34F56BB5C}" presName="root2" presStyleCnt="0"/>
      <dgm:spPr/>
    </dgm:pt>
    <dgm:pt modelId="{5CCED871-5049-42FA-91CD-206B5BDAD1EA}" type="pres">
      <dgm:prSet presAssocID="{3BA4B36F-79A6-4F47-B9B4-44C34F56BB5C}" presName="LevelTwoTextNode" presStyleLbl="node2" presStyleIdx="1" presStyleCnt="2" custLinFactNeighborX="-85494">
        <dgm:presLayoutVars>
          <dgm:chPref val="3"/>
        </dgm:presLayoutVars>
      </dgm:prSet>
      <dgm:spPr>
        <a:prstGeom prst="roundRect">
          <a:avLst>
            <a:gd name="adj" fmla="val 10000"/>
          </a:avLst>
        </a:prstGeom>
      </dgm:spPr>
      <dgm:t>
        <a:bodyPr/>
        <a:lstStyle/>
        <a:p>
          <a:endParaRPr lang="en-US"/>
        </a:p>
      </dgm:t>
    </dgm:pt>
    <dgm:pt modelId="{D6003698-F5D5-4C94-8CCA-12CA9F52918C}" type="pres">
      <dgm:prSet presAssocID="{3BA4B36F-79A6-4F47-B9B4-44C34F56BB5C}" presName="level3hierChild" presStyleCnt="0"/>
      <dgm:spPr/>
    </dgm:pt>
    <dgm:pt modelId="{54559000-D302-4ED6-9763-47D6BDF1346F}" type="pres">
      <dgm:prSet presAssocID="{D7A81C75-7935-4D61-963D-33ECB9898417}" presName="conn2-1" presStyleLbl="parChTrans1D3" presStyleIdx="3" presStyleCnt="6"/>
      <dgm:spPr>
        <a:custGeom>
          <a:avLst/>
          <a:gdLst/>
          <a:ahLst/>
          <a:cxnLst/>
          <a:rect l="0" t="0" r="0" b="0"/>
          <a:pathLst>
            <a:path>
              <a:moveTo>
                <a:pt x="0" y="13315"/>
              </a:moveTo>
              <a:lnTo>
                <a:pt x="1346133" y="13315"/>
              </a:lnTo>
            </a:path>
          </a:pathLst>
        </a:custGeom>
      </dgm:spPr>
      <dgm:t>
        <a:bodyPr/>
        <a:lstStyle/>
        <a:p>
          <a:endParaRPr lang="en-US"/>
        </a:p>
      </dgm:t>
    </dgm:pt>
    <dgm:pt modelId="{987B346E-89A2-4416-B796-A2B8F2495F4C}" type="pres">
      <dgm:prSet presAssocID="{D7A81C75-7935-4D61-963D-33ECB9898417}" presName="connTx" presStyleLbl="parChTrans1D3" presStyleIdx="3" presStyleCnt="6"/>
      <dgm:spPr/>
      <dgm:t>
        <a:bodyPr/>
        <a:lstStyle/>
        <a:p>
          <a:endParaRPr lang="en-US"/>
        </a:p>
      </dgm:t>
    </dgm:pt>
    <dgm:pt modelId="{51C46FE9-5AC2-4420-A269-AEE87BE66749}" type="pres">
      <dgm:prSet presAssocID="{55129091-8298-46EA-BC92-4EAB9B87E529}" presName="root2" presStyleCnt="0"/>
      <dgm:spPr/>
    </dgm:pt>
    <dgm:pt modelId="{3E83D50F-6CE5-4D86-A389-1309040F4881}" type="pres">
      <dgm:prSet presAssocID="{55129091-8298-46EA-BC92-4EAB9B87E529}" presName="LevelTwoTextNode" presStyleLbl="node3" presStyleIdx="3" presStyleCnt="6">
        <dgm:presLayoutVars>
          <dgm:chPref val="3"/>
        </dgm:presLayoutVars>
      </dgm:prSet>
      <dgm:spPr>
        <a:prstGeom prst="roundRect">
          <a:avLst>
            <a:gd name="adj" fmla="val 10000"/>
          </a:avLst>
        </a:prstGeom>
      </dgm:spPr>
      <dgm:t>
        <a:bodyPr/>
        <a:lstStyle/>
        <a:p>
          <a:endParaRPr lang="en-US"/>
        </a:p>
      </dgm:t>
    </dgm:pt>
    <dgm:pt modelId="{9E327522-8233-4BAD-A3BE-7CA72FEC7B81}" type="pres">
      <dgm:prSet presAssocID="{55129091-8298-46EA-BC92-4EAB9B87E529}" presName="level3hierChild" presStyleCnt="0"/>
      <dgm:spPr/>
    </dgm:pt>
    <dgm:pt modelId="{4314C26F-F49E-42E6-B441-9E3C4ECF18FA}" type="pres">
      <dgm:prSet presAssocID="{F6D18957-DBBA-4E1E-9B3E-5352A26BF989}" presName="conn2-1" presStyleLbl="parChTrans1D3" presStyleIdx="4" presStyleCnt="6"/>
      <dgm:spPr>
        <a:custGeom>
          <a:avLst/>
          <a:gdLst/>
          <a:ahLst/>
          <a:cxnLst/>
          <a:rect l="0" t="0" r="0" b="0"/>
          <a:pathLst>
            <a:path>
              <a:moveTo>
                <a:pt x="0" y="13315"/>
              </a:moveTo>
              <a:lnTo>
                <a:pt x="1223789" y="13315"/>
              </a:lnTo>
            </a:path>
          </a:pathLst>
        </a:custGeom>
      </dgm:spPr>
      <dgm:t>
        <a:bodyPr/>
        <a:lstStyle/>
        <a:p>
          <a:endParaRPr lang="en-US"/>
        </a:p>
      </dgm:t>
    </dgm:pt>
    <dgm:pt modelId="{FF16E6C4-CCBF-4B83-82F3-C3DD9F566836}" type="pres">
      <dgm:prSet presAssocID="{F6D18957-DBBA-4E1E-9B3E-5352A26BF989}" presName="connTx" presStyleLbl="parChTrans1D3" presStyleIdx="4" presStyleCnt="6"/>
      <dgm:spPr/>
      <dgm:t>
        <a:bodyPr/>
        <a:lstStyle/>
        <a:p>
          <a:endParaRPr lang="en-US"/>
        </a:p>
      </dgm:t>
    </dgm:pt>
    <dgm:pt modelId="{C81DE481-7775-4F8D-91C0-8E4EBF78EA43}" type="pres">
      <dgm:prSet presAssocID="{4CE66667-C4E8-4D20-940A-F736E2FC61C6}" presName="root2" presStyleCnt="0"/>
      <dgm:spPr/>
    </dgm:pt>
    <dgm:pt modelId="{F61DAD54-8295-421F-BC37-215F9C59D32F}" type="pres">
      <dgm:prSet presAssocID="{4CE66667-C4E8-4D20-940A-F736E2FC61C6}" presName="LevelTwoTextNode" presStyleLbl="node3" presStyleIdx="4" presStyleCnt="6">
        <dgm:presLayoutVars>
          <dgm:chPref val="3"/>
        </dgm:presLayoutVars>
      </dgm:prSet>
      <dgm:spPr>
        <a:prstGeom prst="roundRect">
          <a:avLst>
            <a:gd name="adj" fmla="val 10000"/>
          </a:avLst>
        </a:prstGeom>
      </dgm:spPr>
      <dgm:t>
        <a:bodyPr/>
        <a:lstStyle/>
        <a:p>
          <a:endParaRPr lang="en-US"/>
        </a:p>
      </dgm:t>
    </dgm:pt>
    <dgm:pt modelId="{C728B9AB-5CBE-4A2E-B94C-02FA8FC3FB9D}" type="pres">
      <dgm:prSet presAssocID="{4CE66667-C4E8-4D20-940A-F736E2FC61C6}" presName="level3hierChild" presStyleCnt="0"/>
      <dgm:spPr/>
    </dgm:pt>
    <dgm:pt modelId="{CDFD8C98-B4C0-4B99-979F-C21C97148B93}" type="pres">
      <dgm:prSet presAssocID="{95018B9D-4238-4012-987A-B1B9029DA108}" presName="conn2-1" presStyleLbl="parChTrans1D3" presStyleIdx="5" presStyleCnt="6"/>
      <dgm:spPr>
        <a:custGeom>
          <a:avLst/>
          <a:gdLst/>
          <a:ahLst/>
          <a:cxnLst/>
          <a:rect l="0" t="0" r="0" b="0"/>
          <a:pathLst>
            <a:path>
              <a:moveTo>
                <a:pt x="0" y="13315"/>
              </a:moveTo>
              <a:lnTo>
                <a:pt x="1346133" y="13315"/>
              </a:lnTo>
            </a:path>
          </a:pathLst>
        </a:custGeom>
      </dgm:spPr>
      <dgm:t>
        <a:bodyPr/>
        <a:lstStyle/>
        <a:p>
          <a:endParaRPr lang="en-US"/>
        </a:p>
      </dgm:t>
    </dgm:pt>
    <dgm:pt modelId="{032D530C-6A95-4271-9841-CD153D340FD5}" type="pres">
      <dgm:prSet presAssocID="{95018B9D-4238-4012-987A-B1B9029DA108}" presName="connTx" presStyleLbl="parChTrans1D3" presStyleIdx="5" presStyleCnt="6"/>
      <dgm:spPr/>
      <dgm:t>
        <a:bodyPr/>
        <a:lstStyle/>
        <a:p>
          <a:endParaRPr lang="en-US"/>
        </a:p>
      </dgm:t>
    </dgm:pt>
    <dgm:pt modelId="{429C4ECF-A8C4-4450-A4F7-C541FD7E41AA}" type="pres">
      <dgm:prSet presAssocID="{046081E3-3E35-4A0D-986F-061FC3C52776}" presName="root2" presStyleCnt="0"/>
      <dgm:spPr/>
    </dgm:pt>
    <dgm:pt modelId="{6BD43088-8361-46D6-8CAE-B46A0CAEB05B}" type="pres">
      <dgm:prSet presAssocID="{046081E3-3E35-4A0D-986F-061FC3C52776}" presName="LevelTwoTextNode" presStyleLbl="node3" presStyleIdx="5" presStyleCnt="6">
        <dgm:presLayoutVars>
          <dgm:chPref val="3"/>
        </dgm:presLayoutVars>
      </dgm:prSet>
      <dgm:spPr>
        <a:prstGeom prst="roundRect">
          <a:avLst>
            <a:gd name="adj" fmla="val 10000"/>
          </a:avLst>
        </a:prstGeom>
      </dgm:spPr>
      <dgm:t>
        <a:bodyPr/>
        <a:lstStyle/>
        <a:p>
          <a:endParaRPr lang="en-US"/>
        </a:p>
      </dgm:t>
    </dgm:pt>
    <dgm:pt modelId="{13C450AC-B02B-40B4-8F7B-BCD72A948237}" type="pres">
      <dgm:prSet presAssocID="{046081E3-3E35-4A0D-986F-061FC3C52776}" presName="level3hierChild" presStyleCnt="0"/>
      <dgm:spPr/>
    </dgm:pt>
  </dgm:ptLst>
  <dgm:cxnLst>
    <dgm:cxn modelId="{0DA74B5B-F459-4FA4-9E86-A80C13F51E72}" type="presOf" srcId="{C7BF4F01-4476-4B49-809B-4AE15413F565}" destId="{A9B990F2-7BC4-4694-8DDB-33BE747FD7EA}" srcOrd="0" destOrd="0" presId="urn:microsoft.com/office/officeart/2005/8/layout/hierarchy2"/>
    <dgm:cxn modelId="{66AF6D44-CC53-4BF1-9B65-BBF5CB4E9A51}" type="presOf" srcId="{920FCFE2-81FE-4A97-A69A-9ED37DE604AC}" destId="{9A899465-C6E3-4C8C-B7E0-CF9D1B282EE8}" srcOrd="0" destOrd="0" presId="urn:microsoft.com/office/officeart/2005/8/layout/hierarchy2"/>
    <dgm:cxn modelId="{C55B294A-FBCD-4DD2-9523-CE46B1F0A1A4}" srcId="{3BA4B36F-79A6-4F47-B9B4-44C34F56BB5C}" destId="{046081E3-3E35-4A0D-986F-061FC3C52776}" srcOrd="2" destOrd="0" parTransId="{95018B9D-4238-4012-987A-B1B9029DA108}" sibTransId="{90CE144D-4F36-47BD-BA03-4345869BE760}"/>
    <dgm:cxn modelId="{6A14F995-C85E-47E7-B355-00F2BB1DCEE8}" type="presOf" srcId="{046081E3-3E35-4A0D-986F-061FC3C52776}" destId="{6BD43088-8361-46D6-8CAE-B46A0CAEB05B}" srcOrd="0" destOrd="0" presId="urn:microsoft.com/office/officeart/2005/8/layout/hierarchy2"/>
    <dgm:cxn modelId="{3AC22B87-F612-4E5A-A0FE-59FEAB8BAAFE}" srcId="{C7BF4F01-4476-4B49-809B-4AE15413F565}" destId="{3BA4B36F-79A6-4F47-B9B4-44C34F56BB5C}" srcOrd="1" destOrd="0" parTransId="{00C6A1D0-4490-4C57-9332-C1ABA192C685}" sibTransId="{30FD0145-606B-424B-8689-0DDA495248DB}"/>
    <dgm:cxn modelId="{F126FEE6-7003-40FD-923C-FBC9E638355A}" type="presOf" srcId="{4CE66667-C4E8-4D20-940A-F736E2FC61C6}" destId="{F61DAD54-8295-421F-BC37-215F9C59D32F}" srcOrd="0" destOrd="0" presId="urn:microsoft.com/office/officeart/2005/8/layout/hierarchy2"/>
    <dgm:cxn modelId="{849EA89C-D66F-49CB-8F91-4A3416B1CD3A}" type="presOf" srcId="{33CC34E2-443E-480B-81E9-984217ADEC22}" destId="{85D2AE14-3199-43D2-904B-BC0571902906}" srcOrd="0" destOrd="0" presId="urn:microsoft.com/office/officeart/2005/8/layout/hierarchy2"/>
    <dgm:cxn modelId="{136EC25A-2F7C-4BFA-A4CF-A89A5057DA08}" type="presOf" srcId="{CAD23896-AE63-44C4-9746-B1D7BE3229E4}" destId="{EB49486D-912B-43F1-9499-1B34015090A9}" srcOrd="0" destOrd="0" presId="urn:microsoft.com/office/officeart/2005/8/layout/hierarchy2"/>
    <dgm:cxn modelId="{2BDAA165-C9CC-4BD6-B789-17B1F8F9EF19}" srcId="{C7BF4F01-4476-4B49-809B-4AE15413F565}" destId="{903D37AA-0CA7-42E1-91B9-7B78A5F4D1DD}" srcOrd="0" destOrd="0" parTransId="{CAD23896-AE63-44C4-9746-B1D7BE3229E4}" sibTransId="{E4508B75-4EC8-43CA-A2E4-882C42F8FBC3}"/>
    <dgm:cxn modelId="{2257DC75-FE87-4DD8-B052-C97858B7097F}" type="presOf" srcId="{CAD23896-AE63-44C4-9746-B1D7BE3229E4}" destId="{0D0F5AB1-F369-4CAE-90BB-8E97EF3558BC}" srcOrd="1" destOrd="0" presId="urn:microsoft.com/office/officeart/2005/8/layout/hierarchy2"/>
    <dgm:cxn modelId="{34CDF631-E4E1-4839-9D85-1BDD600AA3D2}" type="presOf" srcId="{00C6A1D0-4490-4C57-9332-C1ABA192C685}" destId="{CAAE76F8-52BE-476B-8860-A92ABF71B31A}" srcOrd="0" destOrd="0" presId="urn:microsoft.com/office/officeart/2005/8/layout/hierarchy2"/>
    <dgm:cxn modelId="{ED0FEA2A-DB9C-4BB8-A4DA-86401036FE7D}" type="presOf" srcId="{246C422E-7FDF-4599-AC88-E7811330ED91}" destId="{4A8C1B85-A6FA-4D90-93C3-088CA18E73BF}" srcOrd="0" destOrd="0" presId="urn:microsoft.com/office/officeart/2005/8/layout/hierarchy2"/>
    <dgm:cxn modelId="{0C66B629-278D-4ADA-BB8A-EE154BC6A01C}" srcId="{903D37AA-0CA7-42E1-91B9-7B78A5F4D1DD}" destId="{920FCFE2-81FE-4A97-A69A-9ED37DE604AC}" srcOrd="1" destOrd="0" parTransId="{CAD1AD84-B944-4E48-80AA-910985C387C2}" sibTransId="{C095D71C-26D0-4454-AA5E-3C7578161CB8}"/>
    <dgm:cxn modelId="{EC519916-93EB-4AAF-9E0D-DE8FEAA410DA}" type="presOf" srcId="{BE94BA7B-24F3-4E80-83AC-78561589956A}" destId="{6124EC1D-153E-4AF7-8EB1-CD12BD1A63D0}" srcOrd="0" destOrd="0" presId="urn:microsoft.com/office/officeart/2005/8/layout/hierarchy2"/>
    <dgm:cxn modelId="{AAB773D1-1F25-4757-A42A-BA734A020BBF}" srcId="{3BA4B36F-79A6-4F47-B9B4-44C34F56BB5C}" destId="{55129091-8298-46EA-BC92-4EAB9B87E529}" srcOrd="0" destOrd="0" parTransId="{D7A81C75-7935-4D61-963D-33ECB9898417}" sibTransId="{5BF1EFF0-CA0E-48EC-B9DC-BD645A9884C8}"/>
    <dgm:cxn modelId="{F4F728BE-2E23-4F13-B240-74DA7C0AF711}" type="presOf" srcId="{F6D18957-DBBA-4E1E-9B3E-5352A26BF989}" destId="{4314C26F-F49E-42E6-B441-9E3C4ECF18FA}" srcOrd="0" destOrd="0" presId="urn:microsoft.com/office/officeart/2005/8/layout/hierarchy2"/>
    <dgm:cxn modelId="{93374ECA-C92D-4988-8AD1-EC0BC53643DF}" type="presOf" srcId="{CAD1AD84-B944-4E48-80AA-910985C387C2}" destId="{A4CAD623-0626-4824-B6BE-17A692274385}" srcOrd="1" destOrd="0" presId="urn:microsoft.com/office/officeart/2005/8/layout/hierarchy2"/>
    <dgm:cxn modelId="{D3294CCD-0FDC-4596-ACB0-2D8D62314F14}" type="presOf" srcId="{903D37AA-0CA7-42E1-91B9-7B78A5F4D1DD}" destId="{E0C7EC16-1E87-4FB7-B97E-1E2A15F867E3}" srcOrd="0" destOrd="0" presId="urn:microsoft.com/office/officeart/2005/8/layout/hierarchy2"/>
    <dgm:cxn modelId="{E475990F-F704-48A8-900C-1F0B4419A9B0}" type="presOf" srcId="{D7A81C75-7935-4D61-963D-33ECB9898417}" destId="{54559000-D302-4ED6-9763-47D6BDF1346F}" srcOrd="0" destOrd="0" presId="urn:microsoft.com/office/officeart/2005/8/layout/hierarchy2"/>
    <dgm:cxn modelId="{4C184F83-2547-4B6E-AE7F-C972AB7ED2C2}" type="presOf" srcId="{246C422E-7FDF-4599-AC88-E7811330ED91}" destId="{DC7793B9-5BCC-440C-A2A8-EC4F42FF6C4A}" srcOrd="1" destOrd="0" presId="urn:microsoft.com/office/officeart/2005/8/layout/hierarchy2"/>
    <dgm:cxn modelId="{6B9875B0-D6F5-45E4-8157-4DC6E1A43FBF}" type="presOf" srcId="{24358B42-695C-46F9-8365-B9BD4AC72148}" destId="{2AFE1051-B522-472A-9005-622F923E01D5}" srcOrd="0" destOrd="0" presId="urn:microsoft.com/office/officeart/2005/8/layout/hierarchy2"/>
    <dgm:cxn modelId="{35C99D27-E9B2-4378-99CB-9EE6B7933FA0}" type="presOf" srcId="{3BA4B36F-79A6-4F47-B9B4-44C34F56BB5C}" destId="{5CCED871-5049-42FA-91CD-206B5BDAD1EA}" srcOrd="0" destOrd="0" presId="urn:microsoft.com/office/officeart/2005/8/layout/hierarchy2"/>
    <dgm:cxn modelId="{9C44CCB1-D91B-4810-98FC-476D27A4AB59}" type="presOf" srcId="{2E08896A-EEA5-41CE-BC3C-4C55EDD4DB6C}" destId="{6EB8B710-00A6-4528-B045-CAAE8799A57F}" srcOrd="0" destOrd="0" presId="urn:microsoft.com/office/officeart/2005/8/layout/hierarchy2"/>
    <dgm:cxn modelId="{70EBDF57-B2C6-4FE8-95D1-60A2B82CA3C4}" srcId="{3BA4B36F-79A6-4F47-B9B4-44C34F56BB5C}" destId="{4CE66667-C4E8-4D20-940A-F736E2FC61C6}" srcOrd="1" destOrd="0" parTransId="{F6D18957-DBBA-4E1E-9B3E-5352A26BF989}" sibTransId="{EFF3943C-F571-460F-9700-A6182FFE7A94}"/>
    <dgm:cxn modelId="{53870523-1D88-4EDD-B411-A0128D75655A}" type="presOf" srcId="{F6D18957-DBBA-4E1E-9B3E-5352A26BF989}" destId="{FF16E6C4-CCBF-4B83-82F3-C3DD9F566836}" srcOrd="1" destOrd="0" presId="urn:microsoft.com/office/officeart/2005/8/layout/hierarchy2"/>
    <dgm:cxn modelId="{EA27A8E2-8A19-4644-B88E-FF801ACDB845}" type="presOf" srcId="{D7A81C75-7935-4D61-963D-33ECB9898417}" destId="{987B346E-89A2-4416-B796-A2B8F2495F4C}" srcOrd="1" destOrd="0" presId="urn:microsoft.com/office/officeart/2005/8/layout/hierarchy2"/>
    <dgm:cxn modelId="{152F7D3D-DA9D-4E9C-973C-7253E2C3508E}" type="presOf" srcId="{95018B9D-4238-4012-987A-B1B9029DA108}" destId="{CDFD8C98-B4C0-4B99-979F-C21C97148B93}" srcOrd="0" destOrd="0" presId="urn:microsoft.com/office/officeart/2005/8/layout/hierarchy2"/>
    <dgm:cxn modelId="{AF693671-8810-4E04-95BE-F8D4E933A36B}" type="presOf" srcId="{55129091-8298-46EA-BC92-4EAB9B87E529}" destId="{3E83D50F-6CE5-4D86-A389-1309040F4881}" srcOrd="0" destOrd="0" presId="urn:microsoft.com/office/officeart/2005/8/layout/hierarchy2"/>
    <dgm:cxn modelId="{3154633B-2FCE-49C2-80D6-1EBC2CD9C1ED}" type="presOf" srcId="{95018B9D-4238-4012-987A-B1B9029DA108}" destId="{032D530C-6A95-4271-9841-CD153D340FD5}" srcOrd="1" destOrd="0" presId="urn:microsoft.com/office/officeart/2005/8/layout/hierarchy2"/>
    <dgm:cxn modelId="{05BE4E11-7C60-4FEC-8E28-0DC990219053}" srcId="{903D37AA-0CA7-42E1-91B9-7B78A5F4D1DD}" destId="{33CC34E2-443E-480B-81E9-984217ADEC22}" srcOrd="2" destOrd="0" parTransId="{BE94BA7B-24F3-4E80-83AC-78561589956A}" sibTransId="{25171B3F-7AC8-4C84-AA19-3C25A653CD9B}"/>
    <dgm:cxn modelId="{6514FF80-706C-4256-B6E8-8BA0FE04F43E}" type="presOf" srcId="{BE94BA7B-24F3-4E80-83AC-78561589956A}" destId="{BAC20CAC-899E-44A2-AC26-4C20D55FE2E3}" srcOrd="1" destOrd="0" presId="urn:microsoft.com/office/officeart/2005/8/layout/hierarchy2"/>
    <dgm:cxn modelId="{9EA2AA1F-001B-48D5-B6FB-5ADC5A588F34}" type="presOf" srcId="{00C6A1D0-4490-4C57-9332-C1ABA192C685}" destId="{4D9A21B4-7207-484F-A792-748929FEB540}" srcOrd="1" destOrd="0" presId="urn:microsoft.com/office/officeart/2005/8/layout/hierarchy2"/>
    <dgm:cxn modelId="{6D973419-ADA5-482F-8A53-691A4580449E}" srcId="{903D37AA-0CA7-42E1-91B9-7B78A5F4D1DD}" destId="{2E08896A-EEA5-41CE-BC3C-4C55EDD4DB6C}" srcOrd="0" destOrd="0" parTransId="{246C422E-7FDF-4599-AC88-E7811330ED91}" sibTransId="{CFAA725B-4083-44BE-8764-86EC848EE3A8}"/>
    <dgm:cxn modelId="{3E490341-2160-4E25-B589-A4EB8A53B640}" type="presOf" srcId="{CAD1AD84-B944-4E48-80AA-910985C387C2}" destId="{556CEA7F-4F12-4125-A540-13186E062B34}" srcOrd="0" destOrd="0" presId="urn:microsoft.com/office/officeart/2005/8/layout/hierarchy2"/>
    <dgm:cxn modelId="{A1BAC273-D746-400F-B02E-6629B601DD10}" srcId="{24358B42-695C-46F9-8365-B9BD4AC72148}" destId="{C7BF4F01-4476-4B49-809B-4AE15413F565}" srcOrd="0" destOrd="0" parTransId="{A3D9B6BF-242C-406E-8509-256D2D1C5164}" sibTransId="{D4758AC1-B0EF-4809-AA92-892190DC55C7}"/>
    <dgm:cxn modelId="{6DA875C2-12EC-4F49-83F3-926FB85DF28D}" type="presParOf" srcId="{2AFE1051-B522-472A-9005-622F923E01D5}" destId="{81E0B89F-1706-481D-B7E5-BE095898B866}" srcOrd="0" destOrd="0" presId="urn:microsoft.com/office/officeart/2005/8/layout/hierarchy2"/>
    <dgm:cxn modelId="{42263A98-196E-4EDE-A546-8C91DCB040A3}" type="presParOf" srcId="{81E0B89F-1706-481D-B7E5-BE095898B866}" destId="{A9B990F2-7BC4-4694-8DDB-33BE747FD7EA}" srcOrd="0" destOrd="0" presId="urn:microsoft.com/office/officeart/2005/8/layout/hierarchy2"/>
    <dgm:cxn modelId="{A0FFB3DB-B04F-4B10-942E-98340CCA887A}" type="presParOf" srcId="{81E0B89F-1706-481D-B7E5-BE095898B866}" destId="{198CE658-FA4E-4E7E-86C8-E87AFEE36B52}" srcOrd="1" destOrd="0" presId="urn:microsoft.com/office/officeart/2005/8/layout/hierarchy2"/>
    <dgm:cxn modelId="{2B44C973-648B-4B98-A96C-89D5CA4E63F7}" type="presParOf" srcId="{198CE658-FA4E-4E7E-86C8-E87AFEE36B52}" destId="{EB49486D-912B-43F1-9499-1B34015090A9}" srcOrd="0" destOrd="0" presId="urn:microsoft.com/office/officeart/2005/8/layout/hierarchy2"/>
    <dgm:cxn modelId="{9E5F5149-FF1A-4C0E-8213-FCFE3FDD1CB3}" type="presParOf" srcId="{EB49486D-912B-43F1-9499-1B34015090A9}" destId="{0D0F5AB1-F369-4CAE-90BB-8E97EF3558BC}" srcOrd="0" destOrd="0" presId="urn:microsoft.com/office/officeart/2005/8/layout/hierarchy2"/>
    <dgm:cxn modelId="{AC1F1A08-D3E8-4707-ABBB-9DCFD0ECB712}" type="presParOf" srcId="{198CE658-FA4E-4E7E-86C8-E87AFEE36B52}" destId="{DF417D7F-4706-4403-9680-9FF1DB5CF94E}" srcOrd="1" destOrd="0" presId="urn:microsoft.com/office/officeart/2005/8/layout/hierarchy2"/>
    <dgm:cxn modelId="{DAC97535-EA52-4584-A079-70CDFCEA44F7}" type="presParOf" srcId="{DF417D7F-4706-4403-9680-9FF1DB5CF94E}" destId="{E0C7EC16-1E87-4FB7-B97E-1E2A15F867E3}" srcOrd="0" destOrd="0" presId="urn:microsoft.com/office/officeart/2005/8/layout/hierarchy2"/>
    <dgm:cxn modelId="{639B4224-1773-4EF6-8E03-56B368B4242E}" type="presParOf" srcId="{DF417D7F-4706-4403-9680-9FF1DB5CF94E}" destId="{686C3E24-B5BE-4AAB-8FE2-4D4A69BDFD43}" srcOrd="1" destOrd="0" presId="urn:microsoft.com/office/officeart/2005/8/layout/hierarchy2"/>
    <dgm:cxn modelId="{F8B200CD-4660-429F-8631-385116DCEFDB}" type="presParOf" srcId="{686C3E24-B5BE-4AAB-8FE2-4D4A69BDFD43}" destId="{4A8C1B85-A6FA-4D90-93C3-088CA18E73BF}" srcOrd="0" destOrd="0" presId="urn:microsoft.com/office/officeart/2005/8/layout/hierarchy2"/>
    <dgm:cxn modelId="{52E8DF66-F284-49A1-ACE3-001A1346A905}" type="presParOf" srcId="{4A8C1B85-A6FA-4D90-93C3-088CA18E73BF}" destId="{DC7793B9-5BCC-440C-A2A8-EC4F42FF6C4A}" srcOrd="0" destOrd="0" presId="urn:microsoft.com/office/officeart/2005/8/layout/hierarchy2"/>
    <dgm:cxn modelId="{CD25403C-9D96-47EC-A5F9-B26C946210F9}" type="presParOf" srcId="{686C3E24-B5BE-4AAB-8FE2-4D4A69BDFD43}" destId="{14C63284-7889-4D1A-A24C-198403ACA728}" srcOrd="1" destOrd="0" presId="urn:microsoft.com/office/officeart/2005/8/layout/hierarchy2"/>
    <dgm:cxn modelId="{AC96468D-E82A-41F6-888E-DCE1D7F1307B}" type="presParOf" srcId="{14C63284-7889-4D1A-A24C-198403ACA728}" destId="{6EB8B710-00A6-4528-B045-CAAE8799A57F}" srcOrd="0" destOrd="0" presId="urn:microsoft.com/office/officeart/2005/8/layout/hierarchy2"/>
    <dgm:cxn modelId="{DA529D9B-DA16-4D36-9861-C38F56DE903D}" type="presParOf" srcId="{14C63284-7889-4D1A-A24C-198403ACA728}" destId="{AB8F0EF8-0788-426E-80D1-2AD87A9CB5A8}" srcOrd="1" destOrd="0" presId="urn:microsoft.com/office/officeart/2005/8/layout/hierarchy2"/>
    <dgm:cxn modelId="{B0FABA7F-0512-4354-85BC-AC2395FBDE16}" type="presParOf" srcId="{686C3E24-B5BE-4AAB-8FE2-4D4A69BDFD43}" destId="{556CEA7F-4F12-4125-A540-13186E062B34}" srcOrd="2" destOrd="0" presId="urn:microsoft.com/office/officeart/2005/8/layout/hierarchy2"/>
    <dgm:cxn modelId="{3D1E42AA-77FB-40EE-8DE1-893EC65C021B}" type="presParOf" srcId="{556CEA7F-4F12-4125-A540-13186E062B34}" destId="{A4CAD623-0626-4824-B6BE-17A692274385}" srcOrd="0" destOrd="0" presId="urn:microsoft.com/office/officeart/2005/8/layout/hierarchy2"/>
    <dgm:cxn modelId="{7E3EE213-2D02-49CC-8F9E-38B6AB85EBDE}" type="presParOf" srcId="{686C3E24-B5BE-4AAB-8FE2-4D4A69BDFD43}" destId="{44DCAC45-26C6-4F84-A129-F66A0CC17771}" srcOrd="3" destOrd="0" presId="urn:microsoft.com/office/officeart/2005/8/layout/hierarchy2"/>
    <dgm:cxn modelId="{98EDC4F2-4796-476F-84A7-CC310608153B}" type="presParOf" srcId="{44DCAC45-26C6-4F84-A129-F66A0CC17771}" destId="{9A899465-C6E3-4C8C-B7E0-CF9D1B282EE8}" srcOrd="0" destOrd="0" presId="urn:microsoft.com/office/officeart/2005/8/layout/hierarchy2"/>
    <dgm:cxn modelId="{A31CFD4B-962E-4A17-AB61-D70D716AD263}" type="presParOf" srcId="{44DCAC45-26C6-4F84-A129-F66A0CC17771}" destId="{065E034F-D7CA-47EB-9EBC-31EFFD748E58}" srcOrd="1" destOrd="0" presId="urn:microsoft.com/office/officeart/2005/8/layout/hierarchy2"/>
    <dgm:cxn modelId="{B5DB5CB6-47B4-4ECD-BA07-8E3D5240BD2B}" type="presParOf" srcId="{686C3E24-B5BE-4AAB-8FE2-4D4A69BDFD43}" destId="{6124EC1D-153E-4AF7-8EB1-CD12BD1A63D0}" srcOrd="4" destOrd="0" presId="urn:microsoft.com/office/officeart/2005/8/layout/hierarchy2"/>
    <dgm:cxn modelId="{ECD7CDD9-5F3F-439B-AB0B-3C6C26F05243}" type="presParOf" srcId="{6124EC1D-153E-4AF7-8EB1-CD12BD1A63D0}" destId="{BAC20CAC-899E-44A2-AC26-4C20D55FE2E3}" srcOrd="0" destOrd="0" presId="urn:microsoft.com/office/officeart/2005/8/layout/hierarchy2"/>
    <dgm:cxn modelId="{D6C2BC5D-37E2-4B90-B779-DC356DA70AF1}" type="presParOf" srcId="{686C3E24-B5BE-4AAB-8FE2-4D4A69BDFD43}" destId="{C5522496-5CCD-48BD-B609-7ED1C15B2E85}" srcOrd="5" destOrd="0" presId="urn:microsoft.com/office/officeart/2005/8/layout/hierarchy2"/>
    <dgm:cxn modelId="{B5B3FEE6-566B-41DB-82D0-32DF7958FE89}" type="presParOf" srcId="{C5522496-5CCD-48BD-B609-7ED1C15B2E85}" destId="{85D2AE14-3199-43D2-904B-BC0571902906}" srcOrd="0" destOrd="0" presId="urn:microsoft.com/office/officeart/2005/8/layout/hierarchy2"/>
    <dgm:cxn modelId="{673DA80E-770D-491E-A11A-91F5DB7EDC54}" type="presParOf" srcId="{C5522496-5CCD-48BD-B609-7ED1C15B2E85}" destId="{AA610321-C215-4B4E-B727-71091971A6E9}" srcOrd="1" destOrd="0" presId="urn:microsoft.com/office/officeart/2005/8/layout/hierarchy2"/>
    <dgm:cxn modelId="{402FBF1C-7242-4D0F-9620-333310BE3377}" type="presParOf" srcId="{198CE658-FA4E-4E7E-86C8-E87AFEE36B52}" destId="{CAAE76F8-52BE-476B-8860-A92ABF71B31A}" srcOrd="2" destOrd="0" presId="urn:microsoft.com/office/officeart/2005/8/layout/hierarchy2"/>
    <dgm:cxn modelId="{79D0A164-47F6-400D-8920-42F6E01391AB}" type="presParOf" srcId="{CAAE76F8-52BE-476B-8860-A92ABF71B31A}" destId="{4D9A21B4-7207-484F-A792-748929FEB540}" srcOrd="0" destOrd="0" presId="urn:microsoft.com/office/officeart/2005/8/layout/hierarchy2"/>
    <dgm:cxn modelId="{8DC9ECE5-1D89-46BE-B2A5-CE5D6CACCA3B}" type="presParOf" srcId="{198CE658-FA4E-4E7E-86C8-E87AFEE36B52}" destId="{38DE6852-769A-45F2-96F9-6D6FAED2BF78}" srcOrd="3" destOrd="0" presId="urn:microsoft.com/office/officeart/2005/8/layout/hierarchy2"/>
    <dgm:cxn modelId="{6C522D6B-DB64-47B8-ACE2-9FACB3B421E8}" type="presParOf" srcId="{38DE6852-769A-45F2-96F9-6D6FAED2BF78}" destId="{5CCED871-5049-42FA-91CD-206B5BDAD1EA}" srcOrd="0" destOrd="0" presId="urn:microsoft.com/office/officeart/2005/8/layout/hierarchy2"/>
    <dgm:cxn modelId="{6FDDEF90-8474-4014-BBD3-A5F2164188C9}" type="presParOf" srcId="{38DE6852-769A-45F2-96F9-6D6FAED2BF78}" destId="{D6003698-F5D5-4C94-8CCA-12CA9F52918C}" srcOrd="1" destOrd="0" presId="urn:microsoft.com/office/officeart/2005/8/layout/hierarchy2"/>
    <dgm:cxn modelId="{4F3905A0-25A0-473A-AF74-2C2AFCB9A7B1}" type="presParOf" srcId="{D6003698-F5D5-4C94-8CCA-12CA9F52918C}" destId="{54559000-D302-4ED6-9763-47D6BDF1346F}" srcOrd="0" destOrd="0" presId="urn:microsoft.com/office/officeart/2005/8/layout/hierarchy2"/>
    <dgm:cxn modelId="{1D3314CE-03EE-466F-925E-38E9AE0F65AF}" type="presParOf" srcId="{54559000-D302-4ED6-9763-47D6BDF1346F}" destId="{987B346E-89A2-4416-B796-A2B8F2495F4C}" srcOrd="0" destOrd="0" presId="urn:microsoft.com/office/officeart/2005/8/layout/hierarchy2"/>
    <dgm:cxn modelId="{77FAF639-66E8-4FE5-90F0-79646A1EB95D}" type="presParOf" srcId="{D6003698-F5D5-4C94-8CCA-12CA9F52918C}" destId="{51C46FE9-5AC2-4420-A269-AEE87BE66749}" srcOrd="1" destOrd="0" presId="urn:microsoft.com/office/officeart/2005/8/layout/hierarchy2"/>
    <dgm:cxn modelId="{DEBFADFC-BB8F-4605-9241-6E782103EBCA}" type="presParOf" srcId="{51C46FE9-5AC2-4420-A269-AEE87BE66749}" destId="{3E83D50F-6CE5-4D86-A389-1309040F4881}" srcOrd="0" destOrd="0" presId="urn:microsoft.com/office/officeart/2005/8/layout/hierarchy2"/>
    <dgm:cxn modelId="{06A87317-2F7D-43A2-91C4-42F0913374DC}" type="presParOf" srcId="{51C46FE9-5AC2-4420-A269-AEE87BE66749}" destId="{9E327522-8233-4BAD-A3BE-7CA72FEC7B81}" srcOrd="1" destOrd="0" presId="urn:microsoft.com/office/officeart/2005/8/layout/hierarchy2"/>
    <dgm:cxn modelId="{BD0B2A0D-5366-4A63-95FB-F309FACB6915}" type="presParOf" srcId="{D6003698-F5D5-4C94-8CCA-12CA9F52918C}" destId="{4314C26F-F49E-42E6-B441-9E3C4ECF18FA}" srcOrd="2" destOrd="0" presId="urn:microsoft.com/office/officeart/2005/8/layout/hierarchy2"/>
    <dgm:cxn modelId="{DFF837DA-76F8-4AC7-B8B6-71DCFBD11880}" type="presParOf" srcId="{4314C26F-F49E-42E6-B441-9E3C4ECF18FA}" destId="{FF16E6C4-CCBF-4B83-82F3-C3DD9F566836}" srcOrd="0" destOrd="0" presId="urn:microsoft.com/office/officeart/2005/8/layout/hierarchy2"/>
    <dgm:cxn modelId="{E260A4FC-133E-43FD-AF3D-1DC84088E6B0}" type="presParOf" srcId="{D6003698-F5D5-4C94-8CCA-12CA9F52918C}" destId="{C81DE481-7775-4F8D-91C0-8E4EBF78EA43}" srcOrd="3" destOrd="0" presId="urn:microsoft.com/office/officeart/2005/8/layout/hierarchy2"/>
    <dgm:cxn modelId="{42FFC115-7814-4D94-BC1D-F81306144ED4}" type="presParOf" srcId="{C81DE481-7775-4F8D-91C0-8E4EBF78EA43}" destId="{F61DAD54-8295-421F-BC37-215F9C59D32F}" srcOrd="0" destOrd="0" presId="urn:microsoft.com/office/officeart/2005/8/layout/hierarchy2"/>
    <dgm:cxn modelId="{5FB3D92B-9293-48CB-A19B-D635C03D0713}" type="presParOf" srcId="{C81DE481-7775-4F8D-91C0-8E4EBF78EA43}" destId="{C728B9AB-5CBE-4A2E-B94C-02FA8FC3FB9D}" srcOrd="1" destOrd="0" presId="urn:microsoft.com/office/officeart/2005/8/layout/hierarchy2"/>
    <dgm:cxn modelId="{61FC839E-BF7B-45D1-BEFE-AA4C00DABB87}" type="presParOf" srcId="{D6003698-F5D5-4C94-8CCA-12CA9F52918C}" destId="{CDFD8C98-B4C0-4B99-979F-C21C97148B93}" srcOrd="4" destOrd="0" presId="urn:microsoft.com/office/officeart/2005/8/layout/hierarchy2"/>
    <dgm:cxn modelId="{78961DAA-CCE3-4607-9B6C-59E36DC33C11}" type="presParOf" srcId="{CDFD8C98-B4C0-4B99-979F-C21C97148B93}" destId="{032D530C-6A95-4271-9841-CD153D340FD5}" srcOrd="0" destOrd="0" presId="urn:microsoft.com/office/officeart/2005/8/layout/hierarchy2"/>
    <dgm:cxn modelId="{EAB7EFF9-9F56-4795-9B5F-DD398659DA1A}" type="presParOf" srcId="{D6003698-F5D5-4C94-8CCA-12CA9F52918C}" destId="{429C4ECF-A8C4-4450-A4F7-C541FD7E41AA}" srcOrd="5" destOrd="0" presId="urn:microsoft.com/office/officeart/2005/8/layout/hierarchy2"/>
    <dgm:cxn modelId="{7EDFE284-8F06-4691-A2C0-2048857B254A}" type="presParOf" srcId="{429C4ECF-A8C4-4450-A4F7-C541FD7E41AA}" destId="{6BD43088-8361-46D6-8CAE-B46A0CAEB05B}" srcOrd="0" destOrd="0" presId="urn:microsoft.com/office/officeart/2005/8/layout/hierarchy2"/>
    <dgm:cxn modelId="{60E0A1B4-042D-47CB-9F5B-DEDCAF9A9292}" type="presParOf" srcId="{429C4ECF-A8C4-4450-A4F7-C541FD7E41AA}" destId="{13C450AC-B02B-40B4-8F7B-BCD72A948237}"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23733CD-7169-4373-9F3C-FF6D050737FD}" type="doc">
      <dgm:prSet loTypeId="urn:microsoft.com/office/officeart/2005/8/layout/hList2#1" loCatId="relationship" qsTypeId="urn:microsoft.com/office/officeart/2005/8/quickstyle/simple1" qsCatId="simple" csTypeId="urn:microsoft.com/office/officeart/2005/8/colors/accent1_2" csCatId="accent1" phldr="1"/>
      <dgm:spPr/>
      <dgm:t>
        <a:bodyPr/>
        <a:lstStyle/>
        <a:p>
          <a:endParaRPr lang="en-US"/>
        </a:p>
      </dgm:t>
    </dgm:pt>
    <dgm:pt modelId="{627B9AAD-2B75-4DB2-A7C5-1F4F2159A9C1}">
      <dgm:prSet phldrT="[Text]"/>
      <dgm:spPr>
        <a:xfrm rot="16200000">
          <a:off x="-1094985" y="1636889"/>
          <a:ext cx="2496312" cy="229307"/>
        </a:xfrm>
        <a:noFill/>
        <a:ln>
          <a:noFill/>
        </a:ln>
        <a:effectLst/>
      </dgm:spPr>
      <dgm:t>
        <a:bodyPr/>
        <a:lstStyle/>
        <a:p>
          <a:r>
            <a:rPr lang="ru-RU">
              <a:solidFill>
                <a:sysClr val="windowText" lastClr="000000">
                  <a:hueOff val="0"/>
                  <a:satOff val="0"/>
                  <a:lumOff val="0"/>
                  <a:alphaOff val="0"/>
                </a:sysClr>
              </a:solidFill>
              <a:latin typeface="Calibri"/>
              <a:ea typeface="+mn-ea"/>
              <a:cs typeface="+mn-cs"/>
            </a:rPr>
            <a:t>МТС 1</a:t>
          </a:r>
          <a:endParaRPr lang="en-US">
            <a:solidFill>
              <a:sysClr val="windowText" lastClr="000000">
                <a:hueOff val="0"/>
                <a:satOff val="0"/>
                <a:lumOff val="0"/>
                <a:alphaOff val="0"/>
              </a:sysClr>
            </a:solidFill>
            <a:latin typeface="Calibri"/>
            <a:ea typeface="+mn-ea"/>
            <a:cs typeface="+mn-cs"/>
          </a:endParaRPr>
        </a:p>
      </dgm:t>
    </dgm:pt>
    <dgm:pt modelId="{68EC9140-FD74-4E0C-AD3B-6216ED92C501}" type="parTrans" cxnId="{78B5169F-296D-4A8E-BDBF-D5B71AC36492}">
      <dgm:prSet/>
      <dgm:spPr/>
      <dgm:t>
        <a:bodyPr/>
        <a:lstStyle/>
        <a:p>
          <a:endParaRPr lang="en-US"/>
        </a:p>
      </dgm:t>
    </dgm:pt>
    <dgm:pt modelId="{F075F5FE-2457-45E2-84E3-B04E4E750E5D}" type="sibTrans" cxnId="{78B5169F-296D-4A8E-BDBF-D5B71AC36492}">
      <dgm:prSet/>
      <dgm:spPr/>
      <dgm:t>
        <a:bodyPr/>
        <a:lstStyle/>
        <a:p>
          <a:endParaRPr lang="en-US"/>
        </a:p>
      </dgm:t>
    </dgm:pt>
    <dgm:pt modelId="{84D74D0E-C4BC-4F5A-A943-9B239C8AEE8E}">
      <dgm:prSet phldrT="[Text]"/>
      <dgm:spPr>
        <a:xfrm>
          <a:off x="267824"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1/1</a:t>
          </a:r>
          <a:endParaRPr lang="en-US">
            <a:solidFill>
              <a:sysClr val="window" lastClr="FFFFFF"/>
            </a:solidFill>
            <a:latin typeface="Calibri"/>
            <a:ea typeface="+mn-ea"/>
            <a:cs typeface="+mn-cs"/>
          </a:endParaRPr>
        </a:p>
      </dgm:t>
    </dgm:pt>
    <dgm:pt modelId="{A3AE9AD9-BD66-4153-B5BB-0EE9AA7AE99A}" type="parTrans" cxnId="{583FA7DD-409B-4598-86C9-7B30D3C6786D}">
      <dgm:prSet/>
      <dgm:spPr/>
      <dgm:t>
        <a:bodyPr/>
        <a:lstStyle/>
        <a:p>
          <a:endParaRPr lang="en-US"/>
        </a:p>
      </dgm:t>
    </dgm:pt>
    <dgm:pt modelId="{2FB32E2D-8C25-48EA-B8B4-6BFC8B4EDFCA}" type="sibTrans" cxnId="{583FA7DD-409B-4598-86C9-7B30D3C6786D}">
      <dgm:prSet/>
      <dgm:spPr/>
      <dgm:t>
        <a:bodyPr/>
        <a:lstStyle/>
        <a:p>
          <a:endParaRPr lang="en-US"/>
        </a:p>
      </dgm:t>
    </dgm:pt>
    <dgm:pt modelId="{F78EA9C4-1CD3-4A20-ACFD-EE2D86A528B0}">
      <dgm:prSet phldrT="[Text]"/>
      <dgm:spPr>
        <a:xfrm>
          <a:off x="267824"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1/2</a:t>
          </a:r>
          <a:endParaRPr lang="en-US">
            <a:solidFill>
              <a:sysClr val="window" lastClr="FFFFFF"/>
            </a:solidFill>
            <a:latin typeface="Calibri"/>
            <a:ea typeface="+mn-ea"/>
            <a:cs typeface="+mn-cs"/>
          </a:endParaRPr>
        </a:p>
      </dgm:t>
    </dgm:pt>
    <dgm:pt modelId="{B85BA1BC-7A81-4896-B13F-64294EE0FCC7}" type="parTrans" cxnId="{F5BDE15B-FF96-4F12-BCE1-F97BFF6A2EB6}">
      <dgm:prSet/>
      <dgm:spPr/>
      <dgm:t>
        <a:bodyPr/>
        <a:lstStyle/>
        <a:p>
          <a:endParaRPr lang="en-US"/>
        </a:p>
      </dgm:t>
    </dgm:pt>
    <dgm:pt modelId="{730BB8BA-972C-4A2B-B8AB-7341AA057555}" type="sibTrans" cxnId="{F5BDE15B-FF96-4F12-BCE1-F97BFF6A2EB6}">
      <dgm:prSet/>
      <dgm:spPr/>
      <dgm:t>
        <a:bodyPr/>
        <a:lstStyle/>
        <a:p>
          <a:endParaRPr lang="en-US"/>
        </a:p>
      </dgm:t>
    </dgm:pt>
    <dgm:pt modelId="{13B71599-CA02-4B25-8A4A-393CCB80AD1D}">
      <dgm:prSet phldrT="[Text]"/>
      <dgm:spPr>
        <a:xfrm rot="16200000">
          <a:off x="574819" y="1636889"/>
          <a:ext cx="2496312" cy="229307"/>
        </a:xfrm>
        <a:noFill/>
        <a:ln>
          <a:noFill/>
        </a:ln>
        <a:effectLst/>
      </dgm:spPr>
      <dgm:t>
        <a:bodyPr/>
        <a:lstStyle/>
        <a:p>
          <a:r>
            <a:rPr lang="ru-RU">
              <a:solidFill>
                <a:sysClr val="windowText" lastClr="000000">
                  <a:hueOff val="0"/>
                  <a:satOff val="0"/>
                  <a:lumOff val="0"/>
                  <a:alphaOff val="0"/>
                </a:sysClr>
              </a:solidFill>
              <a:latin typeface="Calibri"/>
              <a:ea typeface="+mn-ea"/>
              <a:cs typeface="+mn-cs"/>
            </a:rPr>
            <a:t>МТС 2</a:t>
          </a:r>
          <a:endParaRPr lang="en-US">
            <a:solidFill>
              <a:sysClr val="windowText" lastClr="000000">
                <a:hueOff val="0"/>
                <a:satOff val="0"/>
                <a:lumOff val="0"/>
                <a:alphaOff val="0"/>
              </a:sysClr>
            </a:solidFill>
            <a:latin typeface="Calibri"/>
            <a:ea typeface="+mn-ea"/>
            <a:cs typeface="+mn-cs"/>
          </a:endParaRPr>
        </a:p>
      </dgm:t>
    </dgm:pt>
    <dgm:pt modelId="{A1B9AB43-8029-4999-AA10-6075F4C08B34}" type="parTrans" cxnId="{CDF80EC3-CD1F-4AF3-AFD5-1E4ACC524F43}">
      <dgm:prSet/>
      <dgm:spPr/>
      <dgm:t>
        <a:bodyPr/>
        <a:lstStyle/>
        <a:p>
          <a:endParaRPr lang="en-US"/>
        </a:p>
      </dgm:t>
    </dgm:pt>
    <dgm:pt modelId="{401CC403-D6A8-49EB-810B-15C49AFD4942}" type="sibTrans" cxnId="{CDF80EC3-CD1F-4AF3-AFD5-1E4ACC524F43}">
      <dgm:prSet/>
      <dgm:spPr/>
      <dgm:t>
        <a:bodyPr/>
        <a:lstStyle/>
        <a:p>
          <a:endParaRPr lang="en-US"/>
        </a:p>
      </dgm:t>
    </dgm:pt>
    <dgm:pt modelId="{460DD3FB-7BEB-43F9-B9D1-B699796EBEB6}">
      <dgm:prSet phldrT="[Text]"/>
      <dgm:spPr>
        <a:xfrm>
          <a:off x="193762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2/1</a:t>
          </a:r>
          <a:endParaRPr lang="en-US">
            <a:solidFill>
              <a:sysClr val="window" lastClr="FFFFFF"/>
            </a:solidFill>
            <a:latin typeface="Calibri"/>
            <a:ea typeface="+mn-ea"/>
            <a:cs typeface="+mn-cs"/>
          </a:endParaRPr>
        </a:p>
      </dgm:t>
    </dgm:pt>
    <dgm:pt modelId="{1E939EBC-AAA2-49F7-B126-0EFB4138FCD9}" type="parTrans" cxnId="{BA8DCDA8-30D3-4022-8689-D683EDCF600B}">
      <dgm:prSet/>
      <dgm:spPr/>
      <dgm:t>
        <a:bodyPr/>
        <a:lstStyle/>
        <a:p>
          <a:endParaRPr lang="en-US"/>
        </a:p>
      </dgm:t>
    </dgm:pt>
    <dgm:pt modelId="{D45A7732-7B94-4235-9C31-CE6338E1AC5A}" type="sibTrans" cxnId="{BA8DCDA8-30D3-4022-8689-D683EDCF600B}">
      <dgm:prSet/>
      <dgm:spPr/>
      <dgm:t>
        <a:bodyPr/>
        <a:lstStyle/>
        <a:p>
          <a:endParaRPr lang="en-US"/>
        </a:p>
      </dgm:t>
    </dgm:pt>
    <dgm:pt modelId="{078CAF3F-9554-4F98-8214-94F7AB96A608}">
      <dgm:prSet phldrT="[Text]"/>
      <dgm:spPr>
        <a:xfrm>
          <a:off x="193762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2/5</a:t>
          </a:r>
          <a:endParaRPr lang="en-US">
            <a:solidFill>
              <a:sysClr val="window" lastClr="FFFFFF"/>
            </a:solidFill>
            <a:latin typeface="Calibri"/>
            <a:ea typeface="+mn-ea"/>
            <a:cs typeface="+mn-cs"/>
          </a:endParaRPr>
        </a:p>
      </dgm:t>
    </dgm:pt>
    <dgm:pt modelId="{25BCBF79-259D-4D44-A66F-7788CDD039BB}" type="parTrans" cxnId="{09F9D9DE-7655-4859-9C9A-F9F1BAE42DB5}">
      <dgm:prSet/>
      <dgm:spPr/>
      <dgm:t>
        <a:bodyPr/>
        <a:lstStyle/>
        <a:p>
          <a:endParaRPr lang="en-US"/>
        </a:p>
      </dgm:t>
    </dgm:pt>
    <dgm:pt modelId="{6A8CE5D2-2F7A-453C-A027-B092FE8977D7}" type="sibTrans" cxnId="{09F9D9DE-7655-4859-9C9A-F9F1BAE42DB5}">
      <dgm:prSet/>
      <dgm:spPr/>
      <dgm:t>
        <a:bodyPr/>
        <a:lstStyle/>
        <a:p>
          <a:endParaRPr lang="en-US"/>
        </a:p>
      </dgm:t>
    </dgm:pt>
    <dgm:pt modelId="{F361EF7A-FF25-44D5-97D9-10DE825D0185}">
      <dgm:prSet/>
      <dgm:spPr>
        <a:xfrm rot="16200000">
          <a:off x="3914428" y="1636889"/>
          <a:ext cx="2496312" cy="229307"/>
        </a:xfrm>
        <a:noFill/>
        <a:ln>
          <a:noFill/>
        </a:ln>
        <a:effectLst/>
      </dgm:spPr>
      <dgm:t>
        <a:bodyPr/>
        <a:lstStyle/>
        <a:p>
          <a:r>
            <a:rPr lang="ru-RU">
              <a:solidFill>
                <a:sysClr val="windowText" lastClr="000000">
                  <a:hueOff val="0"/>
                  <a:satOff val="0"/>
                  <a:lumOff val="0"/>
                  <a:alphaOff val="0"/>
                </a:sysClr>
              </a:solidFill>
              <a:latin typeface="Calibri"/>
              <a:ea typeface="+mn-ea"/>
              <a:cs typeface="+mn-cs"/>
            </a:rPr>
            <a:t>МТС 4</a:t>
          </a:r>
          <a:endParaRPr lang="en-US">
            <a:solidFill>
              <a:sysClr val="windowText" lastClr="000000">
                <a:hueOff val="0"/>
                <a:satOff val="0"/>
                <a:lumOff val="0"/>
                <a:alphaOff val="0"/>
              </a:sysClr>
            </a:solidFill>
            <a:latin typeface="Calibri"/>
            <a:ea typeface="+mn-ea"/>
            <a:cs typeface="+mn-cs"/>
          </a:endParaRPr>
        </a:p>
      </dgm:t>
    </dgm:pt>
    <dgm:pt modelId="{C322BA00-CEC8-43A9-ABBB-6DC12C3C8C65}" type="parTrans" cxnId="{E6850A39-623A-4BD2-B29C-F72ABE750DB3}">
      <dgm:prSet/>
      <dgm:spPr/>
      <dgm:t>
        <a:bodyPr/>
        <a:lstStyle/>
        <a:p>
          <a:endParaRPr lang="en-US"/>
        </a:p>
      </dgm:t>
    </dgm:pt>
    <dgm:pt modelId="{56807A21-6AE7-4888-BEE7-131AEC13C48E}" type="sibTrans" cxnId="{E6850A39-623A-4BD2-B29C-F72ABE750DB3}">
      <dgm:prSet/>
      <dgm:spPr/>
      <dgm:t>
        <a:bodyPr/>
        <a:lstStyle/>
        <a:p>
          <a:endParaRPr lang="en-US"/>
        </a:p>
      </dgm:t>
    </dgm:pt>
    <dgm:pt modelId="{73E76D6A-4C73-4A73-B9D2-3D9C0EA3A414}">
      <dgm:prSet/>
      <dgm:spPr>
        <a:xfrm>
          <a:off x="193762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solidFill>
              <a:sysClr val="window" lastClr="FFFFFF"/>
            </a:solidFill>
            <a:latin typeface="Calibri"/>
            <a:ea typeface="+mn-ea"/>
            <a:cs typeface="+mn-cs"/>
          </a:endParaRPr>
        </a:p>
      </dgm:t>
    </dgm:pt>
    <dgm:pt modelId="{ABAD7CA2-1E01-4D84-BFD2-C6FF4852881F}" type="parTrans" cxnId="{5040D91E-CC90-413F-8A97-EBBEFE934C98}">
      <dgm:prSet/>
      <dgm:spPr/>
      <dgm:t>
        <a:bodyPr/>
        <a:lstStyle/>
        <a:p>
          <a:endParaRPr lang="en-US"/>
        </a:p>
      </dgm:t>
    </dgm:pt>
    <dgm:pt modelId="{4CDE0DF2-35CD-4542-ABC2-A6BD4119DF20}" type="sibTrans" cxnId="{5040D91E-CC90-413F-8A97-EBBEFE934C98}">
      <dgm:prSet/>
      <dgm:spPr/>
      <dgm:t>
        <a:bodyPr/>
        <a:lstStyle/>
        <a:p>
          <a:endParaRPr lang="en-US"/>
        </a:p>
      </dgm:t>
    </dgm:pt>
    <dgm:pt modelId="{08A93410-B4F6-460F-BE32-BC27B516C789}">
      <dgm:prSet/>
      <dgm:spPr>
        <a:xfrm>
          <a:off x="267824"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endParaRPr lang="en-US">
            <a:solidFill>
              <a:sysClr val="window" lastClr="FFFFFF"/>
            </a:solidFill>
            <a:latin typeface="Calibri"/>
            <a:ea typeface="+mn-ea"/>
            <a:cs typeface="+mn-cs"/>
          </a:endParaRPr>
        </a:p>
      </dgm:t>
    </dgm:pt>
    <dgm:pt modelId="{30E0772B-C38E-4CBD-BF16-309E1F7A0D60}" type="parTrans" cxnId="{4142D2B1-C1EC-4472-9B5E-76123782EE43}">
      <dgm:prSet/>
      <dgm:spPr/>
      <dgm:t>
        <a:bodyPr/>
        <a:lstStyle/>
        <a:p>
          <a:endParaRPr lang="en-US"/>
        </a:p>
      </dgm:t>
    </dgm:pt>
    <dgm:pt modelId="{934AFC58-EE5B-4064-999A-325EDCB2433C}" type="sibTrans" cxnId="{4142D2B1-C1EC-4472-9B5E-76123782EE43}">
      <dgm:prSet/>
      <dgm:spPr/>
      <dgm:t>
        <a:bodyPr/>
        <a:lstStyle/>
        <a:p>
          <a:endParaRPr lang="en-US"/>
        </a:p>
      </dgm:t>
    </dgm:pt>
    <dgm:pt modelId="{E7B5BA88-9C14-41CF-B69A-B5F6D49C7B7D}">
      <dgm:prSet phldrT="[Text]"/>
      <dgm:spPr>
        <a:xfrm>
          <a:off x="267824"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1/3</a:t>
          </a:r>
          <a:endParaRPr lang="en-US">
            <a:solidFill>
              <a:sysClr val="window" lastClr="FFFFFF"/>
            </a:solidFill>
            <a:latin typeface="Calibri"/>
            <a:ea typeface="+mn-ea"/>
            <a:cs typeface="+mn-cs"/>
          </a:endParaRPr>
        </a:p>
      </dgm:t>
    </dgm:pt>
    <dgm:pt modelId="{054FAE91-713F-4694-85C6-E8EB0693BCED}" type="parTrans" cxnId="{1B3735AC-B2D8-4980-9BDC-710A3D051232}">
      <dgm:prSet/>
      <dgm:spPr/>
      <dgm:t>
        <a:bodyPr/>
        <a:lstStyle/>
        <a:p>
          <a:endParaRPr lang="en-US"/>
        </a:p>
      </dgm:t>
    </dgm:pt>
    <dgm:pt modelId="{4286D307-F0BB-4737-B6C4-814C6BA06048}" type="sibTrans" cxnId="{1B3735AC-B2D8-4980-9BDC-710A3D051232}">
      <dgm:prSet/>
      <dgm:spPr/>
      <dgm:t>
        <a:bodyPr/>
        <a:lstStyle/>
        <a:p>
          <a:endParaRPr lang="en-US"/>
        </a:p>
      </dgm:t>
    </dgm:pt>
    <dgm:pt modelId="{09C98802-B262-4B02-9425-1B85C2A35270}">
      <dgm:prSet phldrT="[Text]"/>
      <dgm:spPr>
        <a:xfrm>
          <a:off x="267824"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1/4</a:t>
          </a:r>
          <a:endParaRPr lang="en-US">
            <a:solidFill>
              <a:sysClr val="window" lastClr="FFFFFF"/>
            </a:solidFill>
            <a:latin typeface="Calibri"/>
            <a:ea typeface="+mn-ea"/>
            <a:cs typeface="+mn-cs"/>
          </a:endParaRPr>
        </a:p>
      </dgm:t>
    </dgm:pt>
    <dgm:pt modelId="{81D10CB8-FA44-4C5F-9636-E6977800B0FD}" type="parTrans" cxnId="{AB2EF096-306A-4438-9FAA-DDD4C290F999}">
      <dgm:prSet/>
      <dgm:spPr/>
      <dgm:t>
        <a:bodyPr/>
        <a:lstStyle/>
        <a:p>
          <a:endParaRPr lang="en-US"/>
        </a:p>
      </dgm:t>
    </dgm:pt>
    <dgm:pt modelId="{D36CEE66-0E35-43E6-A22D-E4D25586A7D6}" type="sibTrans" cxnId="{AB2EF096-306A-4438-9FAA-DDD4C290F999}">
      <dgm:prSet/>
      <dgm:spPr/>
      <dgm:t>
        <a:bodyPr/>
        <a:lstStyle/>
        <a:p>
          <a:endParaRPr lang="en-US"/>
        </a:p>
      </dgm:t>
    </dgm:pt>
    <dgm:pt modelId="{5AA5AE30-91B7-44A3-AABD-89EAD845AB93}">
      <dgm:prSet phldrT="[Text]"/>
      <dgm:spPr>
        <a:xfrm>
          <a:off x="267824"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1/5</a:t>
          </a:r>
          <a:endParaRPr lang="en-US">
            <a:solidFill>
              <a:sysClr val="window" lastClr="FFFFFF"/>
            </a:solidFill>
            <a:latin typeface="Calibri"/>
            <a:ea typeface="+mn-ea"/>
            <a:cs typeface="+mn-cs"/>
          </a:endParaRPr>
        </a:p>
      </dgm:t>
    </dgm:pt>
    <dgm:pt modelId="{3E068DCD-DD0C-4E55-9BFF-5D056CB4776C}" type="parTrans" cxnId="{A78825B0-E3F0-4EA8-916C-99EA9163F006}">
      <dgm:prSet/>
      <dgm:spPr/>
      <dgm:t>
        <a:bodyPr/>
        <a:lstStyle/>
        <a:p>
          <a:endParaRPr lang="en-US"/>
        </a:p>
      </dgm:t>
    </dgm:pt>
    <dgm:pt modelId="{3547CB9F-8E17-4610-BAFE-E1244072BB4C}" type="sibTrans" cxnId="{A78825B0-E3F0-4EA8-916C-99EA9163F006}">
      <dgm:prSet/>
      <dgm:spPr/>
      <dgm:t>
        <a:bodyPr/>
        <a:lstStyle/>
        <a:p>
          <a:endParaRPr lang="en-US"/>
        </a:p>
      </dgm:t>
    </dgm:pt>
    <dgm:pt modelId="{C27B0C76-454D-41FD-844E-BFD1EF028675}">
      <dgm:prSet phldrT="[Text]"/>
      <dgm:spPr>
        <a:xfrm>
          <a:off x="193762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2/2</a:t>
          </a:r>
          <a:endParaRPr lang="en-US">
            <a:solidFill>
              <a:sysClr val="window" lastClr="FFFFFF"/>
            </a:solidFill>
            <a:latin typeface="Calibri"/>
            <a:ea typeface="+mn-ea"/>
            <a:cs typeface="+mn-cs"/>
          </a:endParaRPr>
        </a:p>
      </dgm:t>
    </dgm:pt>
    <dgm:pt modelId="{E68CF412-41F1-46AC-8DDB-D3F0FC466D3F}" type="parTrans" cxnId="{BEE77667-6491-4DA8-90A9-B23888599C4C}">
      <dgm:prSet/>
      <dgm:spPr/>
      <dgm:t>
        <a:bodyPr/>
        <a:lstStyle/>
        <a:p>
          <a:endParaRPr lang="en-US"/>
        </a:p>
      </dgm:t>
    </dgm:pt>
    <dgm:pt modelId="{63E8617D-4206-4635-B34A-E025A379AD65}" type="sibTrans" cxnId="{BEE77667-6491-4DA8-90A9-B23888599C4C}">
      <dgm:prSet/>
      <dgm:spPr/>
      <dgm:t>
        <a:bodyPr/>
        <a:lstStyle/>
        <a:p>
          <a:endParaRPr lang="en-US"/>
        </a:p>
      </dgm:t>
    </dgm:pt>
    <dgm:pt modelId="{B521A64F-5E07-40B8-A0B1-4CA2BAC87799}">
      <dgm:prSet phldrT="[Text]"/>
      <dgm:spPr>
        <a:xfrm>
          <a:off x="193762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2/3</a:t>
          </a:r>
          <a:endParaRPr lang="en-US">
            <a:solidFill>
              <a:sysClr val="window" lastClr="FFFFFF"/>
            </a:solidFill>
            <a:latin typeface="Calibri"/>
            <a:ea typeface="+mn-ea"/>
            <a:cs typeface="+mn-cs"/>
          </a:endParaRPr>
        </a:p>
      </dgm:t>
    </dgm:pt>
    <dgm:pt modelId="{CDFD113C-78CA-4BA4-89F2-036C33AF3D15}" type="parTrans" cxnId="{1BE765A1-0285-482E-AAD7-77BBC2800CE9}">
      <dgm:prSet/>
      <dgm:spPr/>
      <dgm:t>
        <a:bodyPr/>
        <a:lstStyle/>
        <a:p>
          <a:endParaRPr lang="en-US"/>
        </a:p>
      </dgm:t>
    </dgm:pt>
    <dgm:pt modelId="{7403AAFD-D389-4283-90C4-6DC1DE5A3013}" type="sibTrans" cxnId="{1BE765A1-0285-482E-AAD7-77BBC2800CE9}">
      <dgm:prSet/>
      <dgm:spPr/>
      <dgm:t>
        <a:bodyPr/>
        <a:lstStyle/>
        <a:p>
          <a:endParaRPr lang="en-US"/>
        </a:p>
      </dgm:t>
    </dgm:pt>
    <dgm:pt modelId="{62B5A5D1-0E9F-4499-BDC0-8263B4B43791}">
      <dgm:prSet phldrT="[Text]"/>
      <dgm:spPr>
        <a:xfrm>
          <a:off x="193762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2/4</a:t>
          </a:r>
          <a:endParaRPr lang="en-US">
            <a:solidFill>
              <a:sysClr val="window" lastClr="FFFFFF"/>
            </a:solidFill>
            <a:latin typeface="Calibri"/>
            <a:ea typeface="+mn-ea"/>
            <a:cs typeface="+mn-cs"/>
          </a:endParaRPr>
        </a:p>
      </dgm:t>
    </dgm:pt>
    <dgm:pt modelId="{027B6A95-3653-40E4-92DF-B43DD36D68DD}" type="parTrans" cxnId="{6BCAAA85-A483-4469-863A-EF27A0812684}">
      <dgm:prSet/>
      <dgm:spPr/>
      <dgm:t>
        <a:bodyPr/>
        <a:lstStyle/>
        <a:p>
          <a:endParaRPr lang="en-US"/>
        </a:p>
      </dgm:t>
    </dgm:pt>
    <dgm:pt modelId="{76812AE0-7454-4213-A751-01DC25742CBE}" type="sibTrans" cxnId="{6BCAAA85-A483-4469-863A-EF27A0812684}">
      <dgm:prSet/>
      <dgm:spPr/>
      <dgm:t>
        <a:bodyPr/>
        <a:lstStyle/>
        <a:p>
          <a:endParaRPr lang="en-US"/>
        </a:p>
      </dgm:t>
    </dgm:pt>
    <dgm:pt modelId="{FD707D5B-5BDE-407C-9C61-E9B580C882BE}">
      <dgm:prSet/>
      <dgm:spPr>
        <a:xfrm>
          <a:off x="527723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4/5</a:t>
          </a:r>
          <a:endParaRPr lang="en-US">
            <a:solidFill>
              <a:sysClr val="window" lastClr="FFFFFF"/>
            </a:solidFill>
            <a:latin typeface="Calibri"/>
            <a:ea typeface="+mn-ea"/>
            <a:cs typeface="+mn-cs"/>
          </a:endParaRPr>
        </a:p>
      </dgm:t>
    </dgm:pt>
    <dgm:pt modelId="{F9EF51DB-B435-4651-970D-643F359C1D18}" type="sibTrans" cxnId="{F89209B0-AF92-4D2F-89E5-3C35F70583FE}">
      <dgm:prSet/>
      <dgm:spPr/>
      <dgm:t>
        <a:bodyPr/>
        <a:lstStyle/>
        <a:p>
          <a:endParaRPr lang="en-US"/>
        </a:p>
      </dgm:t>
    </dgm:pt>
    <dgm:pt modelId="{F9E3A0FF-CFF8-45AE-9E10-06A5C8ED41F8}" type="parTrans" cxnId="{F89209B0-AF92-4D2F-89E5-3C35F70583FE}">
      <dgm:prSet/>
      <dgm:spPr/>
      <dgm:t>
        <a:bodyPr/>
        <a:lstStyle/>
        <a:p>
          <a:endParaRPr lang="en-US"/>
        </a:p>
      </dgm:t>
    </dgm:pt>
    <dgm:pt modelId="{148EFC42-6FDA-4F5F-8BA3-9F9E08F8138F}">
      <dgm:prSet/>
      <dgm:spPr>
        <a:xfrm>
          <a:off x="527723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4/4</a:t>
          </a:r>
          <a:endParaRPr lang="en-US">
            <a:solidFill>
              <a:sysClr val="window" lastClr="FFFFFF"/>
            </a:solidFill>
            <a:latin typeface="Calibri"/>
            <a:ea typeface="+mn-ea"/>
            <a:cs typeface="+mn-cs"/>
          </a:endParaRPr>
        </a:p>
      </dgm:t>
    </dgm:pt>
    <dgm:pt modelId="{B905873D-1668-43F3-A045-27B4E4445470}" type="sibTrans" cxnId="{7D969398-0020-415A-932F-9B546B45B4F5}">
      <dgm:prSet/>
      <dgm:spPr/>
      <dgm:t>
        <a:bodyPr/>
        <a:lstStyle/>
        <a:p>
          <a:endParaRPr lang="en-US"/>
        </a:p>
      </dgm:t>
    </dgm:pt>
    <dgm:pt modelId="{B394EFCC-14E5-4611-9A49-7B9B5A54B5FC}" type="parTrans" cxnId="{7D969398-0020-415A-932F-9B546B45B4F5}">
      <dgm:prSet/>
      <dgm:spPr/>
      <dgm:t>
        <a:bodyPr/>
        <a:lstStyle/>
        <a:p>
          <a:endParaRPr lang="en-US"/>
        </a:p>
      </dgm:t>
    </dgm:pt>
    <dgm:pt modelId="{2A21AC02-E97D-4E75-9667-1F720BCE167A}">
      <dgm:prSet/>
      <dgm:spPr>
        <a:xfrm>
          <a:off x="527723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4/3</a:t>
          </a:r>
          <a:endParaRPr lang="en-US">
            <a:solidFill>
              <a:sysClr val="window" lastClr="FFFFFF"/>
            </a:solidFill>
            <a:latin typeface="Calibri"/>
            <a:ea typeface="+mn-ea"/>
            <a:cs typeface="+mn-cs"/>
          </a:endParaRPr>
        </a:p>
      </dgm:t>
    </dgm:pt>
    <dgm:pt modelId="{D199DDC5-DFD4-4206-8421-28C6203C7813}" type="sibTrans" cxnId="{A56B17D2-1352-433A-B8A2-B9077401686C}">
      <dgm:prSet/>
      <dgm:spPr/>
      <dgm:t>
        <a:bodyPr/>
        <a:lstStyle/>
        <a:p>
          <a:endParaRPr lang="en-US"/>
        </a:p>
      </dgm:t>
    </dgm:pt>
    <dgm:pt modelId="{FC698D38-6ADF-4A3D-BD1E-39D2C668ABDA}" type="parTrans" cxnId="{A56B17D2-1352-433A-B8A2-B9077401686C}">
      <dgm:prSet/>
      <dgm:spPr/>
      <dgm:t>
        <a:bodyPr/>
        <a:lstStyle/>
        <a:p>
          <a:endParaRPr lang="en-US"/>
        </a:p>
      </dgm:t>
    </dgm:pt>
    <dgm:pt modelId="{C887755A-092A-493C-BD68-F0F5F07E3B1F}">
      <dgm:prSet/>
      <dgm:spPr>
        <a:xfrm>
          <a:off x="527723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4/2</a:t>
          </a:r>
          <a:endParaRPr lang="en-US">
            <a:solidFill>
              <a:sysClr val="window" lastClr="FFFFFF"/>
            </a:solidFill>
            <a:latin typeface="Calibri"/>
            <a:ea typeface="+mn-ea"/>
            <a:cs typeface="+mn-cs"/>
          </a:endParaRPr>
        </a:p>
      </dgm:t>
    </dgm:pt>
    <dgm:pt modelId="{1CE08E56-D1E9-40DD-8AC2-E06999F50721}" type="sibTrans" cxnId="{590177D9-5CCB-4AB9-A32C-C05867C06E0F}">
      <dgm:prSet/>
      <dgm:spPr/>
      <dgm:t>
        <a:bodyPr/>
        <a:lstStyle/>
        <a:p>
          <a:endParaRPr lang="en-US"/>
        </a:p>
      </dgm:t>
    </dgm:pt>
    <dgm:pt modelId="{E4A3CF40-F844-4750-857D-F5A00FA37C32}" type="parTrans" cxnId="{590177D9-5CCB-4AB9-A32C-C05867C06E0F}">
      <dgm:prSet/>
      <dgm:spPr/>
      <dgm:t>
        <a:bodyPr/>
        <a:lstStyle/>
        <a:p>
          <a:endParaRPr lang="en-US"/>
        </a:p>
      </dgm:t>
    </dgm:pt>
    <dgm:pt modelId="{40D9BAF9-5D99-453D-82B1-8E17829DD996}">
      <dgm:prSet/>
      <dgm:spPr>
        <a:xfrm>
          <a:off x="5277238"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4/1</a:t>
          </a:r>
          <a:endParaRPr lang="en-US">
            <a:solidFill>
              <a:sysClr val="window" lastClr="FFFFFF"/>
            </a:solidFill>
            <a:latin typeface="Calibri"/>
            <a:ea typeface="+mn-ea"/>
            <a:cs typeface="+mn-cs"/>
          </a:endParaRPr>
        </a:p>
      </dgm:t>
    </dgm:pt>
    <dgm:pt modelId="{E4ECD694-36D3-459A-9073-BB23B5292D73}" type="sibTrans" cxnId="{75D88A9B-B9E0-4D15-A646-283677D6C068}">
      <dgm:prSet/>
      <dgm:spPr/>
      <dgm:t>
        <a:bodyPr/>
        <a:lstStyle/>
        <a:p>
          <a:endParaRPr lang="en-US"/>
        </a:p>
      </dgm:t>
    </dgm:pt>
    <dgm:pt modelId="{A0A7E878-1B32-4DA3-A39D-2045803EC9E5}" type="parTrans" cxnId="{75D88A9B-B9E0-4D15-A646-283677D6C068}">
      <dgm:prSet/>
      <dgm:spPr/>
      <dgm:t>
        <a:bodyPr/>
        <a:lstStyle/>
        <a:p>
          <a:endParaRPr lang="en-US"/>
        </a:p>
      </dgm:t>
    </dgm:pt>
    <dgm:pt modelId="{B96F1153-0F3F-43BC-8949-D3242F95F463}">
      <dgm:prSet phldrT="[Text]"/>
      <dgm:spPr>
        <a:xfrm rot="16200000">
          <a:off x="2244623" y="1636889"/>
          <a:ext cx="2496312" cy="229307"/>
        </a:xfrm>
        <a:noFill/>
        <a:ln>
          <a:noFill/>
        </a:ln>
        <a:effectLst/>
      </dgm:spPr>
      <dgm:t>
        <a:bodyPr/>
        <a:lstStyle/>
        <a:p>
          <a:r>
            <a:rPr lang="ru-RU">
              <a:solidFill>
                <a:sysClr val="windowText" lastClr="000000">
                  <a:hueOff val="0"/>
                  <a:satOff val="0"/>
                  <a:lumOff val="0"/>
                  <a:alphaOff val="0"/>
                </a:sysClr>
              </a:solidFill>
              <a:latin typeface="Calibri"/>
              <a:ea typeface="+mn-ea"/>
              <a:cs typeface="+mn-cs"/>
            </a:rPr>
            <a:t>МТС 3</a:t>
          </a:r>
          <a:endParaRPr lang="en-US">
            <a:solidFill>
              <a:sysClr val="windowText" lastClr="000000">
                <a:hueOff val="0"/>
                <a:satOff val="0"/>
                <a:lumOff val="0"/>
                <a:alphaOff val="0"/>
              </a:sysClr>
            </a:solidFill>
            <a:latin typeface="Calibri"/>
            <a:ea typeface="+mn-ea"/>
            <a:cs typeface="+mn-cs"/>
          </a:endParaRPr>
        </a:p>
      </dgm:t>
    </dgm:pt>
    <dgm:pt modelId="{77A5FEEA-394B-4083-9E66-CF07F10A0E3C}" type="parTrans" cxnId="{487F2512-9B2A-4B84-A690-DB3867815A30}">
      <dgm:prSet/>
      <dgm:spPr/>
      <dgm:t>
        <a:bodyPr/>
        <a:lstStyle/>
        <a:p>
          <a:endParaRPr lang="en-US"/>
        </a:p>
      </dgm:t>
    </dgm:pt>
    <dgm:pt modelId="{D62CA19F-36D2-4166-9B30-73467870017B}" type="sibTrans" cxnId="{487F2512-9B2A-4B84-A690-DB3867815A30}">
      <dgm:prSet/>
      <dgm:spPr/>
      <dgm:t>
        <a:bodyPr/>
        <a:lstStyle/>
        <a:p>
          <a:endParaRPr lang="en-US"/>
        </a:p>
      </dgm:t>
    </dgm:pt>
    <dgm:pt modelId="{8F1C6116-196E-4A66-8FAF-ECF218894F4D}">
      <dgm:prSet/>
      <dgm:spPr>
        <a:xfrm>
          <a:off x="3607433"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3/1</a:t>
          </a:r>
          <a:endParaRPr lang="en-US">
            <a:solidFill>
              <a:sysClr val="window" lastClr="FFFFFF"/>
            </a:solidFill>
            <a:latin typeface="Calibri"/>
            <a:ea typeface="+mn-ea"/>
            <a:cs typeface="+mn-cs"/>
          </a:endParaRPr>
        </a:p>
      </dgm:t>
    </dgm:pt>
    <dgm:pt modelId="{C8EB38B6-F493-45D8-90CC-1B602E2837C2}" type="parTrans" cxnId="{CC0F18D5-F9EC-4B56-B81E-E8C88535B167}">
      <dgm:prSet/>
      <dgm:spPr/>
      <dgm:t>
        <a:bodyPr/>
        <a:lstStyle/>
        <a:p>
          <a:endParaRPr lang="en-US"/>
        </a:p>
      </dgm:t>
    </dgm:pt>
    <dgm:pt modelId="{9BC158EB-156C-4D33-BB64-3E63323B8C42}" type="sibTrans" cxnId="{CC0F18D5-F9EC-4B56-B81E-E8C88535B167}">
      <dgm:prSet/>
      <dgm:spPr/>
      <dgm:t>
        <a:bodyPr/>
        <a:lstStyle/>
        <a:p>
          <a:endParaRPr lang="en-US"/>
        </a:p>
      </dgm:t>
    </dgm:pt>
    <dgm:pt modelId="{988F12FB-9913-407B-AE1D-BF830EC42065}">
      <dgm:prSet/>
      <dgm:spPr>
        <a:xfrm>
          <a:off x="3607433"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3/2</a:t>
          </a:r>
          <a:endParaRPr lang="en-US">
            <a:solidFill>
              <a:sysClr val="window" lastClr="FFFFFF"/>
            </a:solidFill>
            <a:latin typeface="Calibri"/>
            <a:ea typeface="+mn-ea"/>
            <a:cs typeface="+mn-cs"/>
          </a:endParaRPr>
        </a:p>
      </dgm:t>
    </dgm:pt>
    <dgm:pt modelId="{C74A5BF5-B0E6-4B26-80C0-97FECB70491E}" type="parTrans" cxnId="{A2139B4C-1EF4-4581-951B-ECC4D378C3EA}">
      <dgm:prSet/>
      <dgm:spPr/>
      <dgm:t>
        <a:bodyPr/>
        <a:lstStyle/>
        <a:p>
          <a:endParaRPr lang="en-US"/>
        </a:p>
      </dgm:t>
    </dgm:pt>
    <dgm:pt modelId="{862EFDDD-D456-43E1-8EAE-B5AB28767C87}" type="sibTrans" cxnId="{A2139B4C-1EF4-4581-951B-ECC4D378C3EA}">
      <dgm:prSet/>
      <dgm:spPr/>
      <dgm:t>
        <a:bodyPr/>
        <a:lstStyle/>
        <a:p>
          <a:endParaRPr lang="en-US"/>
        </a:p>
      </dgm:t>
    </dgm:pt>
    <dgm:pt modelId="{069EACAE-2EC1-4B5B-A4B4-E9ACAC3C840F}">
      <dgm:prSet/>
      <dgm:spPr>
        <a:xfrm>
          <a:off x="3607433"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3/3</a:t>
          </a:r>
          <a:endParaRPr lang="en-US">
            <a:solidFill>
              <a:sysClr val="window" lastClr="FFFFFF"/>
            </a:solidFill>
            <a:latin typeface="Calibri"/>
            <a:ea typeface="+mn-ea"/>
            <a:cs typeface="+mn-cs"/>
          </a:endParaRPr>
        </a:p>
      </dgm:t>
    </dgm:pt>
    <dgm:pt modelId="{5CECFC73-1F97-4718-B661-54F47508AE00}" type="parTrans" cxnId="{7CF4A95B-4096-4D83-9111-E9A9E985A0F7}">
      <dgm:prSet/>
      <dgm:spPr/>
      <dgm:t>
        <a:bodyPr/>
        <a:lstStyle/>
        <a:p>
          <a:endParaRPr lang="en-US"/>
        </a:p>
      </dgm:t>
    </dgm:pt>
    <dgm:pt modelId="{AF4889BF-806B-4F83-BD3B-5C1D2E7A2EB3}" type="sibTrans" cxnId="{7CF4A95B-4096-4D83-9111-E9A9E985A0F7}">
      <dgm:prSet/>
      <dgm:spPr/>
      <dgm:t>
        <a:bodyPr/>
        <a:lstStyle/>
        <a:p>
          <a:endParaRPr lang="en-US"/>
        </a:p>
      </dgm:t>
    </dgm:pt>
    <dgm:pt modelId="{DBD5B23E-6C2E-491D-BE6A-9641FCF6F064}">
      <dgm:prSet/>
      <dgm:spPr>
        <a:xfrm>
          <a:off x="3607433"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3/4</a:t>
          </a:r>
          <a:endParaRPr lang="en-US">
            <a:solidFill>
              <a:sysClr val="window" lastClr="FFFFFF"/>
            </a:solidFill>
            <a:latin typeface="Calibri"/>
            <a:ea typeface="+mn-ea"/>
            <a:cs typeface="+mn-cs"/>
          </a:endParaRPr>
        </a:p>
      </dgm:t>
    </dgm:pt>
    <dgm:pt modelId="{D0A27CB7-E7CE-4F01-B17D-98530669A936}" type="parTrans" cxnId="{5CF4EA34-BEE2-4E04-A1EE-B6E3398F02C3}">
      <dgm:prSet/>
      <dgm:spPr/>
      <dgm:t>
        <a:bodyPr/>
        <a:lstStyle/>
        <a:p>
          <a:endParaRPr lang="en-US"/>
        </a:p>
      </dgm:t>
    </dgm:pt>
    <dgm:pt modelId="{71E631CE-0957-44E2-86C2-31CAFFFA0CCC}" type="sibTrans" cxnId="{5CF4EA34-BEE2-4E04-A1EE-B6E3398F02C3}">
      <dgm:prSet/>
      <dgm:spPr/>
      <dgm:t>
        <a:bodyPr/>
        <a:lstStyle/>
        <a:p>
          <a:endParaRPr lang="en-US"/>
        </a:p>
      </dgm:t>
    </dgm:pt>
    <dgm:pt modelId="{719E9072-93BC-4BDA-B8B6-48D2FD2F5630}">
      <dgm:prSet/>
      <dgm:spPr>
        <a:xfrm>
          <a:off x="3607433" y="503387"/>
          <a:ext cx="1142195" cy="2496312"/>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ru-RU">
              <a:solidFill>
                <a:sysClr val="window" lastClr="FFFFFF"/>
              </a:solidFill>
              <a:latin typeface="Calibri"/>
              <a:ea typeface="+mn-ea"/>
              <a:cs typeface="+mn-cs"/>
            </a:rPr>
            <a:t>2/5</a:t>
          </a:r>
          <a:endParaRPr lang="en-US">
            <a:solidFill>
              <a:sysClr val="window" lastClr="FFFFFF"/>
            </a:solidFill>
            <a:latin typeface="Calibri"/>
            <a:ea typeface="+mn-ea"/>
            <a:cs typeface="+mn-cs"/>
          </a:endParaRPr>
        </a:p>
      </dgm:t>
    </dgm:pt>
    <dgm:pt modelId="{2EF44EA7-C2AA-48E8-94DD-CE5D5F7AC0D0}" type="parTrans" cxnId="{49899DC5-AAB5-4AF9-A223-A53B5DFD0CE7}">
      <dgm:prSet/>
      <dgm:spPr/>
      <dgm:t>
        <a:bodyPr/>
        <a:lstStyle/>
        <a:p>
          <a:endParaRPr lang="en-US"/>
        </a:p>
      </dgm:t>
    </dgm:pt>
    <dgm:pt modelId="{5EDE97AD-F0CD-429D-9E60-9D78077841CC}" type="sibTrans" cxnId="{49899DC5-AAB5-4AF9-A223-A53B5DFD0CE7}">
      <dgm:prSet/>
      <dgm:spPr/>
      <dgm:t>
        <a:bodyPr/>
        <a:lstStyle/>
        <a:p>
          <a:endParaRPr lang="en-US"/>
        </a:p>
      </dgm:t>
    </dgm:pt>
    <dgm:pt modelId="{BA78DC66-292E-4BF9-99D2-0487E50F46A8}" type="pres">
      <dgm:prSet presAssocID="{023733CD-7169-4373-9F3C-FF6D050737FD}" presName="linearFlow" presStyleCnt="0">
        <dgm:presLayoutVars>
          <dgm:dir/>
          <dgm:animLvl val="lvl"/>
          <dgm:resizeHandles/>
        </dgm:presLayoutVars>
      </dgm:prSet>
      <dgm:spPr/>
      <dgm:t>
        <a:bodyPr/>
        <a:lstStyle/>
        <a:p>
          <a:endParaRPr lang="en-US"/>
        </a:p>
      </dgm:t>
    </dgm:pt>
    <dgm:pt modelId="{23EE0AE8-EFE6-469C-8B4F-EE68154E8BEE}" type="pres">
      <dgm:prSet presAssocID="{627B9AAD-2B75-4DB2-A7C5-1F4F2159A9C1}" presName="compositeNode" presStyleCnt="0">
        <dgm:presLayoutVars>
          <dgm:bulletEnabled val="1"/>
        </dgm:presLayoutVars>
      </dgm:prSet>
      <dgm:spPr/>
    </dgm:pt>
    <dgm:pt modelId="{F036CC64-2134-4040-A726-FEF27165A970}" type="pres">
      <dgm:prSet presAssocID="{627B9AAD-2B75-4DB2-A7C5-1F4F2159A9C1}" presName="image" presStyleLbl="fgImgPlace1" presStyleIdx="0" presStyleCnt="4"/>
      <dgm:spPr>
        <a:xfrm>
          <a:off x="38516"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gm:spPr>
      <dgm:t>
        <a:bodyPr/>
        <a:lstStyle/>
        <a:p>
          <a:endParaRPr lang="en-US"/>
        </a:p>
      </dgm:t>
    </dgm:pt>
    <dgm:pt modelId="{0B72C563-9838-4513-9119-15B2ABF0E781}" type="pres">
      <dgm:prSet presAssocID="{627B9AAD-2B75-4DB2-A7C5-1F4F2159A9C1}" presName="childNode" presStyleLbl="node1" presStyleIdx="0" presStyleCnt="4">
        <dgm:presLayoutVars>
          <dgm:bulletEnabled val="1"/>
        </dgm:presLayoutVars>
      </dgm:prSet>
      <dgm:spPr>
        <a:prstGeom prst="rect">
          <a:avLst/>
        </a:prstGeom>
      </dgm:spPr>
      <dgm:t>
        <a:bodyPr/>
        <a:lstStyle/>
        <a:p>
          <a:endParaRPr lang="en-US"/>
        </a:p>
      </dgm:t>
    </dgm:pt>
    <dgm:pt modelId="{941D4832-2020-4554-9799-1940008E9A3C}" type="pres">
      <dgm:prSet presAssocID="{627B9AAD-2B75-4DB2-A7C5-1F4F2159A9C1}" presName="parentNode" presStyleLbl="revTx" presStyleIdx="0" presStyleCnt="4">
        <dgm:presLayoutVars>
          <dgm:chMax val="0"/>
          <dgm:bulletEnabled val="1"/>
        </dgm:presLayoutVars>
      </dgm:prSet>
      <dgm:spPr>
        <a:prstGeom prst="rect">
          <a:avLst/>
        </a:prstGeom>
      </dgm:spPr>
      <dgm:t>
        <a:bodyPr/>
        <a:lstStyle/>
        <a:p>
          <a:endParaRPr lang="en-US"/>
        </a:p>
      </dgm:t>
    </dgm:pt>
    <dgm:pt modelId="{7A84C0A2-F316-4ECF-BA81-7D1F3BF3FD2E}" type="pres">
      <dgm:prSet presAssocID="{F075F5FE-2457-45E2-84E3-B04E4E750E5D}" presName="sibTrans" presStyleCnt="0"/>
      <dgm:spPr/>
    </dgm:pt>
    <dgm:pt modelId="{18BE3767-BFFF-47BB-ADFE-77878AB23841}" type="pres">
      <dgm:prSet presAssocID="{13B71599-CA02-4B25-8A4A-393CCB80AD1D}" presName="compositeNode" presStyleCnt="0">
        <dgm:presLayoutVars>
          <dgm:bulletEnabled val="1"/>
        </dgm:presLayoutVars>
      </dgm:prSet>
      <dgm:spPr/>
    </dgm:pt>
    <dgm:pt modelId="{B611F22A-13BD-48C7-8181-A4A444E52D54}" type="pres">
      <dgm:prSet presAssocID="{13B71599-CA02-4B25-8A4A-393CCB80AD1D}" presName="image" presStyleLbl="fgImgPlace1" presStyleIdx="1" presStyleCnt="4"/>
      <dgm:spPr>
        <a:xfrm>
          <a:off x="1708321"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gm:spPr>
      <dgm:t>
        <a:bodyPr/>
        <a:lstStyle/>
        <a:p>
          <a:endParaRPr lang="en-US"/>
        </a:p>
      </dgm:t>
    </dgm:pt>
    <dgm:pt modelId="{97BA0EBA-9D85-45B5-B37A-9E77DF8BB6AD}" type="pres">
      <dgm:prSet presAssocID="{13B71599-CA02-4B25-8A4A-393CCB80AD1D}" presName="childNode" presStyleLbl="node1" presStyleIdx="1" presStyleCnt="4">
        <dgm:presLayoutVars>
          <dgm:bulletEnabled val="1"/>
        </dgm:presLayoutVars>
      </dgm:prSet>
      <dgm:spPr>
        <a:prstGeom prst="rect">
          <a:avLst/>
        </a:prstGeom>
      </dgm:spPr>
      <dgm:t>
        <a:bodyPr/>
        <a:lstStyle/>
        <a:p>
          <a:endParaRPr lang="en-US"/>
        </a:p>
      </dgm:t>
    </dgm:pt>
    <dgm:pt modelId="{53D23A73-2FE0-4C77-8B1B-7E282F563899}" type="pres">
      <dgm:prSet presAssocID="{13B71599-CA02-4B25-8A4A-393CCB80AD1D}" presName="parentNode" presStyleLbl="revTx" presStyleIdx="1" presStyleCnt="4">
        <dgm:presLayoutVars>
          <dgm:chMax val="0"/>
          <dgm:bulletEnabled val="1"/>
        </dgm:presLayoutVars>
      </dgm:prSet>
      <dgm:spPr>
        <a:prstGeom prst="rect">
          <a:avLst/>
        </a:prstGeom>
      </dgm:spPr>
      <dgm:t>
        <a:bodyPr/>
        <a:lstStyle/>
        <a:p>
          <a:endParaRPr lang="en-US"/>
        </a:p>
      </dgm:t>
    </dgm:pt>
    <dgm:pt modelId="{C58C5782-DA06-44ED-94E4-B58CC2D75594}" type="pres">
      <dgm:prSet presAssocID="{401CC403-D6A8-49EB-810B-15C49AFD4942}" presName="sibTrans" presStyleCnt="0"/>
      <dgm:spPr/>
    </dgm:pt>
    <dgm:pt modelId="{BDE2EA9E-0F15-4564-A4E7-1C1DC94B620C}" type="pres">
      <dgm:prSet presAssocID="{B96F1153-0F3F-43BC-8949-D3242F95F463}" presName="compositeNode" presStyleCnt="0">
        <dgm:presLayoutVars>
          <dgm:bulletEnabled val="1"/>
        </dgm:presLayoutVars>
      </dgm:prSet>
      <dgm:spPr/>
    </dgm:pt>
    <dgm:pt modelId="{AB63E10F-2C7C-4755-AA5F-66B4801D775C}" type="pres">
      <dgm:prSet presAssocID="{B96F1153-0F3F-43BC-8949-D3242F95F463}" presName="image" presStyleLbl="fgImgPlace1" presStyleIdx="2" presStyleCnt="4"/>
      <dgm:spPr>
        <a:xfrm>
          <a:off x="3378125"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gm:spPr>
      <dgm:t>
        <a:bodyPr/>
        <a:lstStyle/>
        <a:p>
          <a:endParaRPr lang="en-US"/>
        </a:p>
      </dgm:t>
    </dgm:pt>
    <dgm:pt modelId="{B473D719-06F9-4E3B-9DF1-806EA94DCE1C}" type="pres">
      <dgm:prSet presAssocID="{B96F1153-0F3F-43BC-8949-D3242F95F463}" presName="childNode" presStyleLbl="node1" presStyleIdx="2" presStyleCnt="4">
        <dgm:presLayoutVars>
          <dgm:bulletEnabled val="1"/>
        </dgm:presLayoutVars>
      </dgm:prSet>
      <dgm:spPr>
        <a:prstGeom prst="rect">
          <a:avLst/>
        </a:prstGeom>
      </dgm:spPr>
      <dgm:t>
        <a:bodyPr/>
        <a:lstStyle/>
        <a:p>
          <a:endParaRPr lang="en-US"/>
        </a:p>
      </dgm:t>
    </dgm:pt>
    <dgm:pt modelId="{AFCE4926-D8F1-41D3-9B30-69EE3B100C1C}" type="pres">
      <dgm:prSet presAssocID="{B96F1153-0F3F-43BC-8949-D3242F95F463}" presName="parentNode" presStyleLbl="revTx" presStyleIdx="2" presStyleCnt="4">
        <dgm:presLayoutVars>
          <dgm:chMax val="0"/>
          <dgm:bulletEnabled val="1"/>
        </dgm:presLayoutVars>
      </dgm:prSet>
      <dgm:spPr>
        <a:prstGeom prst="rect">
          <a:avLst/>
        </a:prstGeom>
      </dgm:spPr>
      <dgm:t>
        <a:bodyPr/>
        <a:lstStyle/>
        <a:p>
          <a:endParaRPr lang="en-US"/>
        </a:p>
      </dgm:t>
    </dgm:pt>
    <dgm:pt modelId="{8D7824E5-27F8-4D3B-AC59-58559BA12200}" type="pres">
      <dgm:prSet presAssocID="{D62CA19F-36D2-4166-9B30-73467870017B}" presName="sibTrans" presStyleCnt="0"/>
      <dgm:spPr/>
    </dgm:pt>
    <dgm:pt modelId="{1C195D8A-5398-4F1A-90EB-E005313C0754}" type="pres">
      <dgm:prSet presAssocID="{F361EF7A-FF25-44D5-97D9-10DE825D0185}" presName="compositeNode" presStyleCnt="0">
        <dgm:presLayoutVars>
          <dgm:bulletEnabled val="1"/>
        </dgm:presLayoutVars>
      </dgm:prSet>
      <dgm:spPr/>
    </dgm:pt>
    <dgm:pt modelId="{3C220CB3-9FC9-49D6-9EC1-5BCBA78DDF81}" type="pres">
      <dgm:prSet presAssocID="{F361EF7A-FF25-44D5-97D9-10DE825D0185}" presName="image" presStyleLbl="fgImgPlace1" presStyleIdx="3" presStyleCnt="4"/>
      <dgm:spPr>
        <a:xfrm>
          <a:off x="5047930"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gm:spPr>
      <dgm:t>
        <a:bodyPr/>
        <a:lstStyle/>
        <a:p>
          <a:endParaRPr lang="en-US"/>
        </a:p>
      </dgm:t>
    </dgm:pt>
    <dgm:pt modelId="{0446B650-609C-4A2A-BA8E-346CF9663FFE}" type="pres">
      <dgm:prSet presAssocID="{F361EF7A-FF25-44D5-97D9-10DE825D0185}" presName="childNode" presStyleLbl="node1" presStyleIdx="3" presStyleCnt="4">
        <dgm:presLayoutVars>
          <dgm:bulletEnabled val="1"/>
        </dgm:presLayoutVars>
      </dgm:prSet>
      <dgm:spPr>
        <a:prstGeom prst="rect">
          <a:avLst/>
        </a:prstGeom>
      </dgm:spPr>
      <dgm:t>
        <a:bodyPr/>
        <a:lstStyle/>
        <a:p>
          <a:endParaRPr lang="en-US"/>
        </a:p>
      </dgm:t>
    </dgm:pt>
    <dgm:pt modelId="{2FB6012F-1795-400B-808A-30B722914B2B}" type="pres">
      <dgm:prSet presAssocID="{F361EF7A-FF25-44D5-97D9-10DE825D0185}" presName="parentNode" presStyleLbl="revTx" presStyleIdx="3" presStyleCnt="4">
        <dgm:presLayoutVars>
          <dgm:chMax val="0"/>
          <dgm:bulletEnabled val="1"/>
        </dgm:presLayoutVars>
      </dgm:prSet>
      <dgm:spPr>
        <a:prstGeom prst="rect">
          <a:avLst/>
        </a:prstGeom>
      </dgm:spPr>
      <dgm:t>
        <a:bodyPr/>
        <a:lstStyle/>
        <a:p>
          <a:endParaRPr lang="en-US"/>
        </a:p>
      </dgm:t>
    </dgm:pt>
  </dgm:ptLst>
  <dgm:cxnLst>
    <dgm:cxn modelId="{487F2512-9B2A-4B84-A690-DB3867815A30}" srcId="{023733CD-7169-4373-9F3C-FF6D050737FD}" destId="{B96F1153-0F3F-43BC-8949-D3242F95F463}" srcOrd="2" destOrd="0" parTransId="{77A5FEEA-394B-4083-9E66-CF07F10A0E3C}" sibTransId="{D62CA19F-36D2-4166-9B30-73467870017B}"/>
    <dgm:cxn modelId="{BA8DCDA8-30D3-4022-8689-D683EDCF600B}" srcId="{13B71599-CA02-4B25-8A4A-393CCB80AD1D}" destId="{460DD3FB-7BEB-43F9-B9D1-B699796EBEB6}" srcOrd="0" destOrd="0" parTransId="{1E939EBC-AAA2-49F7-B126-0EFB4138FCD9}" sibTransId="{D45A7732-7B94-4235-9C31-CE6338E1AC5A}"/>
    <dgm:cxn modelId="{7B8A5B4A-E4BE-4974-A67E-19770F93E547}" type="presOf" srcId="{460DD3FB-7BEB-43F9-B9D1-B699796EBEB6}" destId="{97BA0EBA-9D85-45B5-B37A-9E77DF8BB6AD}" srcOrd="0" destOrd="0" presId="urn:microsoft.com/office/officeart/2005/8/layout/hList2#1"/>
    <dgm:cxn modelId="{49899DC5-AAB5-4AF9-A223-A53B5DFD0CE7}" srcId="{B96F1153-0F3F-43BC-8949-D3242F95F463}" destId="{719E9072-93BC-4BDA-B8B6-48D2FD2F5630}" srcOrd="4" destOrd="0" parTransId="{2EF44EA7-C2AA-48E8-94DD-CE5D5F7AC0D0}" sibTransId="{5EDE97AD-F0CD-429D-9E60-9D78077841CC}"/>
    <dgm:cxn modelId="{4801749C-1E4E-4798-BD84-F9907710DEE6}" type="presOf" srcId="{719E9072-93BC-4BDA-B8B6-48D2FD2F5630}" destId="{B473D719-06F9-4E3B-9DF1-806EA94DCE1C}" srcOrd="0" destOrd="4" presId="urn:microsoft.com/office/officeart/2005/8/layout/hList2#1"/>
    <dgm:cxn modelId="{29A85A1D-160C-4B70-AB39-E2149531FCA1}" type="presOf" srcId="{148EFC42-6FDA-4F5F-8BA3-9F9E08F8138F}" destId="{0446B650-609C-4A2A-BA8E-346CF9663FFE}" srcOrd="0" destOrd="3" presId="urn:microsoft.com/office/officeart/2005/8/layout/hList2#1"/>
    <dgm:cxn modelId="{F89209B0-AF92-4D2F-89E5-3C35F70583FE}" srcId="{F361EF7A-FF25-44D5-97D9-10DE825D0185}" destId="{FD707D5B-5BDE-407C-9C61-E9B580C882BE}" srcOrd="4" destOrd="0" parTransId="{F9E3A0FF-CFF8-45AE-9E10-06A5C8ED41F8}" sibTransId="{F9EF51DB-B435-4651-970D-643F359C1D18}"/>
    <dgm:cxn modelId="{CDF80EC3-CD1F-4AF3-AFD5-1E4ACC524F43}" srcId="{023733CD-7169-4373-9F3C-FF6D050737FD}" destId="{13B71599-CA02-4B25-8A4A-393CCB80AD1D}" srcOrd="1" destOrd="0" parTransId="{A1B9AB43-8029-4999-AA10-6075F4C08B34}" sibTransId="{401CC403-D6A8-49EB-810B-15C49AFD4942}"/>
    <dgm:cxn modelId="{6BCAAA85-A483-4469-863A-EF27A0812684}" srcId="{13B71599-CA02-4B25-8A4A-393CCB80AD1D}" destId="{62B5A5D1-0E9F-4499-BDC0-8263B4B43791}" srcOrd="3" destOrd="0" parTransId="{027B6A95-3653-40E4-92DF-B43DD36D68DD}" sibTransId="{76812AE0-7454-4213-A751-01DC25742CBE}"/>
    <dgm:cxn modelId="{DE314FDB-652E-412A-AC21-D60DFD062E2B}" type="presOf" srcId="{F361EF7A-FF25-44D5-97D9-10DE825D0185}" destId="{2FB6012F-1795-400B-808A-30B722914B2B}" srcOrd="0" destOrd="0" presId="urn:microsoft.com/office/officeart/2005/8/layout/hList2#1"/>
    <dgm:cxn modelId="{62EB4971-1CFE-441D-B7A2-8AFE74511FDB}" type="presOf" srcId="{069EACAE-2EC1-4B5B-A4B4-E9ACAC3C840F}" destId="{B473D719-06F9-4E3B-9DF1-806EA94DCE1C}" srcOrd="0" destOrd="2" presId="urn:microsoft.com/office/officeart/2005/8/layout/hList2#1"/>
    <dgm:cxn modelId="{D860BABA-3BD1-4CFC-910C-11E931561D6C}" type="presOf" srcId="{E7B5BA88-9C14-41CF-B69A-B5F6D49C7B7D}" destId="{0B72C563-9838-4513-9119-15B2ABF0E781}" srcOrd="0" destOrd="2" presId="urn:microsoft.com/office/officeart/2005/8/layout/hList2#1"/>
    <dgm:cxn modelId="{1B3735AC-B2D8-4980-9BDC-710A3D051232}" srcId="{627B9AAD-2B75-4DB2-A7C5-1F4F2159A9C1}" destId="{E7B5BA88-9C14-41CF-B69A-B5F6D49C7B7D}" srcOrd="2" destOrd="0" parTransId="{054FAE91-713F-4694-85C6-E8EB0693BCED}" sibTransId="{4286D307-F0BB-4737-B6C4-814C6BA06048}"/>
    <dgm:cxn modelId="{D15AA986-2C37-4645-8965-A09A331D0A7D}" type="presOf" srcId="{F78EA9C4-1CD3-4A20-ACFD-EE2D86A528B0}" destId="{0B72C563-9838-4513-9119-15B2ABF0E781}" srcOrd="0" destOrd="1" presId="urn:microsoft.com/office/officeart/2005/8/layout/hList2#1"/>
    <dgm:cxn modelId="{AB2EF096-306A-4438-9FAA-DDD4C290F999}" srcId="{627B9AAD-2B75-4DB2-A7C5-1F4F2159A9C1}" destId="{09C98802-B262-4B02-9425-1B85C2A35270}" srcOrd="3" destOrd="0" parTransId="{81D10CB8-FA44-4C5F-9636-E6977800B0FD}" sibTransId="{D36CEE66-0E35-43E6-A22D-E4D25586A7D6}"/>
    <dgm:cxn modelId="{A459BB83-9E73-4CE7-BB9D-2CE673CA46C8}" type="presOf" srcId="{DBD5B23E-6C2E-491D-BE6A-9641FCF6F064}" destId="{B473D719-06F9-4E3B-9DF1-806EA94DCE1C}" srcOrd="0" destOrd="3" presId="urn:microsoft.com/office/officeart/2005/8/layout/hList2#1"/>
    <dgm:cxn modelId="{D994990D-37CE-4E0D-B0F0-4E1457BFB601}" type="presOf" srcId="{2A21AC02-E97D-4E75-9667-1F720BCE167A}" destId="{0446B650-609C-4A2A-BA8E-346CF9663FFE}" srcOrd="0" destOrd="2" presId="urn:microsoft.com/office/officeart/2005/8/layout/hList2#1"/>
    <dgm:cxn modelId="{114D31B7-8026-484A-99B3-0456D8FB33FB}" type="presOf" srcId="{13B71599-CA02-4B25-8A4A-393CCB80AD1D}" destId="{53D23A73-2FE0-4C77-8B1B-7E282F563899}" srcOrd="0" destOrd="0" presId="urn:microsoft.com/office/officeart/2005/8/layout/hList2#1"/>
    <dgm:cxn modelId="{5CAEEE3D-E7C2-429B-A0DD-054D04931668}" type="presOf" srcId="{988F12FB-9913-407B-AE1D-BF830EC42065}" destId="{B473D719-06F9-4E3B-9DF1-806EA94DCE1C}" srcOrd="0" destOrd="1" presId="urn:microsoft.com/office/officeart/2005/8/layout/hList2#1"/>
    <dgm:cxn modelId="{A2139B4C-1EF4-4581-951B-ECC4D378C3EA}" srcId="{B96F1153-0F3F-43BC-8949-D3242F95F463}" destId="{988F12FB-9913-407B-AE1D-BF830EC42065}" srcOrd="1" destOrd="0" parTransId="{C74A5BF5-B0E6-4B26-80C0-97FECB70491E}" sibTransId="{862EFDDD-D456-43E1-8EAE-B5AB28767C87}"/>
    <dgm:cxn modelId="{7D969398-0020-415A-932F-9B546B45B4F5}" srcId="{F361EF7A-FF25-44D5-97D9-10DE825D0185}" destId="{148EFC42-6FDA-4F5F-8BA3-9F9E08F8138F}" srcOrd="3" destOrd="0" parTransId="{B394EFCC-14E5-4611-9A49-7B9B5A54B5FC}" sibTransId="{B905873D-1668-43F3-A045-27B4E4445470}"/>
    <dgm:cxn modelId="{583FA7DD-409B-4598-86C9-7B30D3C6786D}" srcId="{627B9AAD-2B75-4DB2-A7C5-1F4F2159A9C1}" destId="{84D74D0E-C4BC-4F5A-A943-9B239C8AEE8E}" srcOrd="0" destOrd="0" parTransId="{A3AE9AD9-BD66-4153-B5BB-0EE9AA7AE99A}" sibTransId="{2FB32E2D-8C25-48EA-B8B4-6BFC8B4EDFCA}"/>
    <dgm:cxn modelId="{78B5169F-296D-4A8E-BDBF-D5B71AC36492}" srcId="{023733CD-7169-4373-9F3C-FF6D050737FD}" destId="{627B9AAD-2B75-4DB2-A7C5-1F4F2159A9C1}" srcOrd="0" destOrd="0" parTransId="{68EC9140-FD74-4E0C-AD3B-6216ED92C501}" sibTransId="{F075F5FE-2457-45E2-84E3-B04E4E750E5D}"/>
    <dgm:cxn modelId="{339F0AF2-E08C-4311-A0C0-3A911C6A3A37}" type="presOf" srcId="{C887755A-092A-493C-BD68-F0F5F07E3B1F}" destId="{0446B650-609C-4A2A-BA8E-346CF9663FFE}" srcOrd="0" destOrd="1" presId="urn:microsoft.com/office/officeart/2005/8/layout/hList2#1"/>
    <dgm:cxn modelId="{FA005734-270C-4378-9B8F-6D601B9DFA9B}" type="presOf" srcId="{84D74D0E-C4BC-4F5A-A943-9B239C8AEE8E}" destId="{0B72C563-9838-4513-9119-15B2ABF0E781}" srcOrd="0" destOrd="0" presId="urn:microsoft.com/office/officeart/2005/8/layout/hList2#1"/>
    <dgm:cxn modelId="{5040D91E-CC90-413F-8A97-EBBEFE934C98}" srcId="{13B71599-CA02-4B25-8A4A-393CCB80AD1D}" destId="{73E76D6A-4C73-4A73-B9D2-3D9C0EA3A414}" srcOrd="5" destOrd="0" parTransId="{ABAD7CA2-1E01-4D84-BFD2-C6FF4852881F}" sibTransId="{4CDE0DF2-35CD-4542-ABC2-A6BD4119DF20}"/>
    <dgm:cxn modelId="{CD33A117-FB6C-4866-8A21-B2C4DFDB8CD3}" type="presOf" srcId="{8F1C6116-196E-4A66-8FAF-ECF218894F4D}" destId="{B473D719-06F9-4E3B-9DF1-806EA94DCE1C}" srcOrd="0" destOrd="0" presId="urn:microsoft.com/office/officeart/2005/8/layout/hList2#1"/>
    <dgm:cxn modelId="{1BE765A1-0285-482E-AAD7-77BBC2800CE9}" srcId="{13B71599-CA02-4B25-8A4A-393CCB80AD1D}" destId="{B521A64F-5E07-40B8-A0B1-4CA2BAC87799}" srcOrd="2" destOrd="0" parTransId="{CDFD113C-78CA-4BA4-89F2-036C33AF3D15}" sibTransId="{7403AAFD-D389-4283-90C4-6DC1DE5A3013}"/>
    <dgm:cxn modelId="{404A65AE-13C0-41E2-AE27-412C794B38BB}" type="presOf" srcId="{078CAF3F-9554-4F98-8214-94F7AB96A608}" destId="{97BA0EBA-9D85-45B5-B37A-9E77DF8BB6AD}" srcOrd="0" destOrd="4" presId="urn:microsoft.com/office/officeart/2005/8/layout/hList2#1"/>
    <dgm:cxn modelId="{13E0A6BA-B35D-4C67-B6B2-B6A8182573F9}" type="presOf" srcId="{B96F1153-0F3F-43BC-8949-D3242F95F463}" destId="{AFCE4926-D8F1-41D3-9B30-69EE3B100C1C}" srcOrd="0" destOrd="0" presId="urn:microsoft.com/office/officeart/2005/8/layout/hList2#1"/>
    <dgm:cxn modelId="{CC0F18D5-F9EC-4B56-B81E-E8C88535B167}" srcId="{B96F1153-0F3F-43BC-8949-D3242F95F463}" destId="{8F1C6116-196E-4A66-8FAF-ECF218894F4D}" srcOrd="0" destOrd="0" parTransId="{C8EB38B6-F493-45D8-90CC-1B602E2837C2}" sibTransId="{9BC158EB-156C-4D33-BB64-3E63323B8C42}"/>
    <dgm:cxn modelId="{FEA15AAC-511C-4414-BE9D-D8F05003906B}" type="presOf" srcId="{73E76D6A-4C73-4A73-B9D2-3D9C0EA3A414}" destId="{97BA0EBA-9D85-45B5-B37A-9E77DF8BB6AD}" srcOrd="0" destOrd="5" presId="urn:microsoft.com/office/officeart/2005/8/layout/hList2#1"/>
    <dgm:cxn modelId="{E6850A39-623A-4BD2-B29C-F72ABE750DB3}" srcId="{023733CD-7169-4373-9F3C-FF6D050737FD}" destId="{F361EF7A-FF25-44D5-97D9-10DE825D0185}" srcOrd="3" destOrd="0" parTransId="{C322BA00-CEC8-43A9-ABBB-6DC12C3C8C65}" sibTransId="{56807A21-6AE7-4888-BEE7-131AEC13C48E}"/>
    <dgm:cxn modelId="{BEE77667-6491-4DA8-90A9-B23888599C4C}" srcId="{13B71599-CA02-4B25-8A4A-393CCB80AD1D}" destId="{C27B0C76-454D-41FD-844E-BFD1EF028675}" srcOrd="1" destOrd="0" parTransId="{E68CF412-41F1-46AC-8DDB-D3F0FC466D3F}" sibTransId="{63E8617D-4206-4635-B34A-E025A379AD65}"/>
    <dgm:cxn modelId="{75D88A9B-B9E0-4D15-A646-283677D6C068}" srcId="{F361EF7A-FF25-44D5-97D9-10DE825D0185}" destId="{40D9BAF9-5D99-453D-82B1-8E17829DD996}" srcOrd="0" destOrd="0" parTransId="{A0A7E878-1B32-4DA3-A39D-2045803EC9E5}" sibTransId="{E4ECD694-36D3-459A-9073-BB23B5292D73}"/>
    <dgm:cxn modelId="{C73005AA-8C56-4241-AA19-AB39F14D3D40}" type="presOf" srcId="{62B5A5D1-0E9F-4499-BDC0-8263B4B43791}" destId="{97BA0EBA-9D85-45B5-B37A-9E77DF8BB6AD}" srcOrd="0" destOrd="3" presId="urn:microsoft.com/office/officeart/2005/8/layout/hList2#1"/>
    <dgm:cxn modelId="{3D52EC10-9151-4946-B002-D74253590AD5}" type="presOf" srcId="{5AA5AE30-91B7-44A3-AABD-89EAD845AB93}" destId="{0B72C563-9838-4513-9119-15B2ABF0E781}" srcOrd="0" destOrd="4" presId="urn:microsoft.com/office/officeart/2005/8/layout/hList2#1"/>
    <dgm:cxn modelId="{5CF4EA34-BEE2-4E04-A1EE-B6E3398F02C3}" srcId="{B96F1153-0F3F-43BC-8949-D3242F95F463}" destId="{DBD5B23E-6C2E-491D-BE6A-9641FCF6F064}" srcOrd="3" destOrd="0" parTransId="{D0A27CB7-E7CE-4F01-B17D-98530669A936}" sibTransId="{71E631CE-0957-44E2-86C2-31CAFFFA0CCC}"/>
    <dgm:cxn modelId="{7CF4A95B-4096-4D83-9111-E9A9E985A0F7}" srcId="{B96F1153-0F3F-43BC-8949-D3242F95F463}" destId="{069EACAE-2EC1-4B5B-A4B4-E9ACAC3C840F}" srcOrd="2" destOrd="0" parTransId="{5CECFC73-1F97-4718-B661-54F47508AE00}" sibTransId="{AF4889BF-806B-4F83-BD3B-5C1D2E7A2EB3}"/>
    <dgm:cxn modelId="{D615A413-AF0E-4E44-AED3-4DEF2A64DE3C}" type="presOf" srcId="{FD707D5B-5BDE-407C-9C61-E9B580C882BE}" destId="{0446B650-609C-4A2A-BA8E-346CF9663FFE}" srcOrd="0" destOrd="4" presId="urn:microsoft.com/office/officeart/2005/8/layout/hList2#1"/>
    <dgm:cxn modelId="{F5BDE15B-FF96-4F12-BCE1-F97BFF6A2EB6}" srcId="{627B9AAD-2B75-4DB2-A7C5-1F4F2159A9C1}" destId="{F78EA9C4-1CD3-4A20-ACFD-EE2D86A528B0}" srcOrd="1" destOrd="0" parTransId="{B85BA1BC-7A81-4896-B13F-64294EE0FCC7}" sibTransId="{730BB8BA-972C-4A2B-B8AB-7341AA057555}"/>
    <dgm:cxn modelId="{80299261-8486-4430-A806-4CB3E4B52333}" type="presOf" srcId="{B521A64F-5E07-40B8-A0B1-4CA2BAC87799}" destId="{97BA0EBA-9D85-45B5-B37A-9E77DF8BB6AD}" srcOrd="0" destOrd="2" presId="urn:microsoft.com/office/officeart/2005/8/layout/hList2#1"/>
    <dgm:cxn modelId="{53812A9D-E2A9-4445-AF54-9E0037BD16A8}" type="presOf" srcId="{09C98802-B262-4B02-9425-1B85C2A35270}" destId="{0B72C563-9838-4513-9119-15B2ABF0E781}" srcOrd="0" destOrd="3" presId="urn:microsoft.com/office/officeart/2005/8/layout/hList2#1"/>
    <dgm:cxn modelId="{2AFF87AD-1B17-4EE1-9C89-3B4F8255263B}" type="presOf" srcId="{C27B0C76-454D-41FD-844E-BFD1EF028675}" destId="{97BA0EBA-9D85-45B5-B37A-9E77DF8BB6AD}" srcOrd="0" destOrd="1" presId="urn:microsoft.com/office/officeart/2005/8/layout/hList2#1"/>
    <dgm:cxn modelId="{590177D9-5CCB-4AB9-A32C-C05867C06E0F}" srcId="{F361EF7A-FF25-44D5-97D9-10DE825D0185}" destId="{C887755A-092A-493C-BD68-F0F5F07E3B1F}" srcOrd="1" destOrd="0" parTransId="{E4A3CF40-F844-4750-857D-F5A00FA37C32}" sibTransId="{1CE08E56-D1E9-40DD-8AC2-E06999F50721}"/>
    <dgm:cxn modelId="{3DB074B5-E6C2-40F4-8793-2D3B463733EA}" type="presOf" srcId="{627B9AAD-2B75-4DB2-A7C5-1F4F2159A9C1}" destId="{941D4832-2020-4554-9799-1940008E9A3C}" srcOrd="0" destOrd="0" presId="urn:microsoft.com/office/officeart/2005/8/layout/hList2#1"/>
    <dgm:cxn modelId="{A56B17D2-1352-433A-B8A2-B9077401686C}" srcId="{F361EF7A-FF25-44D5-97D9-10DE825D0185}" destId="{2A21AC02-E97D-4E75-9667-1F720BCE167A}" srcOrd="2" destOrd="0" parTransId="{FC698D38-6ADF-4A3D-BD1E-39D2C668ABDA}" sibTransId="{D199DDC5-DFD4-4206-8421-28C6203C7813}"/>
    <dgm:cxn modelId="{3DA41699-D451-4534-9526-D8A6060047AE}" type="presOf" srcId="{40D9BAF9-5D99-453D-82B1-8E17829DD996}" destId="{0446B650-609C-4A2A-BA8E-346CF9663FFE}" srcOrd="0" destOrd="0" presId="urn:microsoft.com/office/officeart/2005/8/layout/hList2#1"/>
    <dgm:cxn modelId="{120BE5EF-C951-4DD1-8BE7-FE2CC22DA07F}" type="presOf" srcId="{08A93410-B4F6-460F-BE32-BC27B516C789}" destId="{0B72C563-9838-4513-9119-15B2ABF0E781}" srcOrd="0" destOrd="5" presId="urn:microsoft.com/office/officeart/2005/8/layout/hList2#1"/>
    <dgm:cxn modelId="{4142D2B1-C1EC-4472-9B5E-76123782EE43}" srcId="{627B9AAD-2B75-4DB2-A7C5-1F4F2159A9C1}" destId="{08A93410-B4F6-460F-BE32-BC27B516C789}" srcOrd="5" destOrd="0" parTransId="{30E0772B-C38E-4CBD-BF16-309E1F7A0D60}" sibTransId="{934AFC58-EE5B-4064-999A-325EDCB2433C}"/>
    <dgm:cxn modelId="{A78825B0-E3F0-4EA8-916C-99EA9163F006}" srcId="{627B9AAD-2B75-4DB2-A7C5-1F4F2159A9C1}" destId="{5AA5AE30-91B7-44A3-AABD-89EAD845AB93}" srcOrd="4" destOrd="0" parTransId="{3E068DCD-DD0C-4E55-9BFF-5D056CB4776C}" sibTransId="{3547CB9F-8E17-4610-BAFE-E1244072BB4C}"/>
    <dgm:cxn modelId="{09F9D9DE-7655-4859-9C9A-F9F1BAE42DB5}" srcId="{13B71599-CA02-4B25-8A4A-393CCB80AD1D}" destId="{078CAF3F-9554-4F98-8214-94F7AB96A608}" srcOrd="4" destOrd="0" parTransId="{25BCBF79-259D-4D44-A66F-7788CDD039BB}" sibTransId="{6A8CE5D2-2F7A-453C-A027-B092FE8977D7}"/>
    <dgm:cxn modelId="{5A0FF38A-A714-4BC0-9C4E-6C5998BCB05A}" type="presOf" srcId="{023733CD-7169-4373-9F3C-FF6D050737FD}" destId="{BA78DC66-292E-4BF9-99D2-0487E50F46A8}" srcOrd="0" destOrd="0" presId="urn:microsoft.com/office/officeart/2005/8/layout/hList2#1"/>
    <dgm:cxn modelId="{46E51281-AF6E-410D-87F8-C966D0F0B1C8}" type="presParOf" srcId="{BA78DC66-292E-4BF9-99D2-0487E50F46A8}" destId="{23EE0AE8-EFE6-469C-8B4F-EE68154E8BEE}" srcOrd="0" destOrd="0" presId="urn:microsoft.com/office/officeart/2005/8/layout/hList2#1"/>
    <dgm:cxn modelId="{06454EDA-D3C6-491A-A354-0B4331E399E9}" type="presParOf" srcId="{23EE0AE8-EFE6-469C-8B4F-EE68154E8BEE}" destId="{F036CC64-2134-4040-A726-FEF27165A970}" srcOrd="0" destOrd="0" presId="urn:microsoft.com/office/officeart/2005/8/layout/hList2#1"/>
    <dgm:cxn modelId="{A7C6AAE1-04E8-45CF-A0ED-BCD2A83D6780}" type="presParOf" srcId="{23EE0AE8-EFE6-469C-8B4F-EE68154E8BEE}" destId="{0B72C563-9838-4513-9119-15B2ABF0E781}" srcOrd="1" destOrd="0" presId="urn:microsoft.com/office/officeart/2005/8/layout/hList2#1"/>
    <dgm:cxn modelId="{6FAE0AD3-F202-4DE7-BAAF-08CD23CF18CB}" type="presParOf" srcId="{23EE0AE8-EFE6-469C-8B4F-EE68154E8BEE}" destId="{941D4832-2020-4554-9799-1940008E9A3C}" srcOrd="2" destOrd="0" presId="urn:microsoft.com/office/officeart/2005/8/layout/hList2#1"/>
    <dgm:cxn modelId="{A1E2126B-8850-422D-B021-4393C3D01063}" type="presParOf" srcId="{BA78DC66-292E-4BF9-99D2-0487E50F46A8}" destId="{7A84C0A2-F316-4ECF-BA81-7D1F3BF3FD2E}" srcOrd="1" destOrd="0" presId="urn:microsoft.com/office/officeart/2005/8/layout/hList2#1"/>
    <dgm:cxn modelId="{B1C0DD5C-2871-4436-AA32-39D7DE615A95}" type="presParOf" srcId="{BA78DC66-292E-4BF9-99D2-0487E50F46A8}" destId="{18BE3767-BFFF-47BB-ADFE-77878AB23841}" srcOrd="2" destOrd="0" presId="urn:microsoft.com/office/officeart/2005/8/layout/hList2#1"/>
    <dgm:cxn modelId="{A57B57D2-80C8-4EF6-87BF-6D0AC8199FC7}" type="presParOf" srcId="{18BE3767-BFFF-47BB-ADFE-77878AB23841}" destId="{B611F22A-13BD-48C7-8181-A4A444E52D54}" srcOrd="0" destOrd="0" presId="urn:microsoft.com/office/officeart/2005/8/layout/hList2#1"/>
    <dgm:cxn modelId="{912C6FD2-0276-4453-9B1B-882F3E7B1C1C}" type="presParOf" srcId="{18BE3767-BFFF-47BB-ADFE-77878AB23841}" destId="{97BA0EBA-9D85-45B5-B37A-9E77DF8BB6AD}" srcOrd="1" destOrd="0" presId="urn:microsoft.com/office/officeart/2005/8/layout/hList2#1"/>
    <dgm:cxn modelId="{F94E5524-305B-4F47-843D-107392E8967F}" type="presParOf" srcId="{18BE3767-BFFF-47BB-ADFE-77878AB23841}" destId="{53D23A73-2FE0-4C77-8B1B-7E282F563899}" srcOrd="2" destOrd="0" presId="urn:microsoft.com/office/officeart/2005/8/layout/hList2#1"/>
    <dgm:cxn modelId="{6D4E1CAF-01E5-4606-9F0D-A0A7C88FCD61}" type="presParOf" srcId="{BA78DC66-292E-4BF9-99D2-0487E50F46A8}" destId="{C58C5782-DA06-44ED-94E4-B58CC2D75594}" srcOrd="3" destOrd="0" presId="urn:microsoft.com/office/officeart/2005/8/layout/hList2#1"/>
    <dgm:cxn modelId="{BA61864A-C7B6-4279-A772-AE08B10FE68E}" type="presParOf" srcId="{BA78DC66-292E-4BF9-99D2-0487E50F46A8}" destId="{BDE2EA9E-0F15-4564-A4E7-1C1DC94B620C}" srcOrd="4" destOrd="0" presId="urn:microsoft.com/office/officeart/2005/8/layout/hList2#1"/>
    <dgm:cxn modelId="{E3A4E2C4-9F64-44BA-B57A-60060E3CE61D}" type="presParOf" srcId="{BDE2EA9E-0F15-4564-A4E7-1C1DC94B620C}" destId="{AB63E10F-2C7C-4755-AA5F-66B4801D775C}" srcOrd="0" destOrd="0" presId="urn:microsoft.com/office/officeart/2005/8/layout/hList2#1"/>
    <dgm:cxn modelId="{6DE2D8D0-9708-445E-BDBC-A0EBDCBB0E75}" type="presParOf" srcId="{BDE2EA9E-0F15-4564-A4E7-1C1DC94B620C}" destId="{B473D719-06F9-4E3B-9DF1-806EA94DCE1C}" srcOrd="1" destOrd="0" presId="urn:microsoft.com/office/officeart/2005/8/layout/hList2#1"/>
    <dgm:cxn modelId="{2431242B-B1D4-44B5-863C-FC93A526B4EF}" type="presParOf" srcId="{BDE2EA9E-0F15-4564-A4E7-1C1DC94B620C}" destId="{AFCE4926-D8F1-41D3-9B30-69EE3B100C1C}" srcOrd="2" destOrd="0" presId="urn:microsoft.com/office/officeart/2005/8/layout/hList2#1"/>
    <dgm:cxn modelId="{C044658A-42D5-40F2-AD57-9D2DD8DEFDC5}" type="presParOf" srcId="{BA78DC66-292E-4BF9-99D2-0487E50F46A8}" destId="{8D7824E5-27F8-4D3B-AC59-58559BA12200}" srcOrd="5" destOrd="0" presId="urn:microsoft.com/office/officeart/2005/8/layout/hList2#1"/>
    <dgm:cxn modelId="{AEC9DB7C-6D35-48D3-92C9-2505FCD74C66}" type="presParOf" srcId="{BA78DC66-292E-4BF9-99D2-0487E50F46A8}" destId="{1C195D8A-5398-4F1A-90EB-E005313C0754}" srcOrd="6" destOrd="0" presId="urn:microsoft.com/office/officeart/2005/8/layout/hList2#1"/>
    <dgm:cxn modelId="{C203A8E2-783D-4789-86C1-D6F4509D2969}" type="presParOf" srcId="{1C195D8A-5398-4F1A-90EB-E005313C0754}" destId="{3C220CB3-9FC9-49D6-9EC1-5BCBA78DDF81}" srcOrd="0" destOrd="0" presId="urn:microsoft.com/office/officeart/2005/8/layout/hList2#1"/>
    <dgm:cxn modelId="{9FA33210-3ABD-47E1-B419-AF827F05C040}" type="presParOf" srcId="{1C195D8A-5398-4F1A-90EB-E005313C0754}" destId="{0446B650-609C-4A2A-BA8E-346CF9663FFE}" srcOrd="1" destOrd="0" presId="urn:microsoft.com/office/officeart/2005/8/layout/hList2#1"/>
    <dgm:cxn modelId="{A9EF6F29-D50E-43C5-B87B-A5632C57B4D3}" type="presParOf" srcId="{1C195D8A-5398-4F1A-90EB-E005313C0754}" destId="{2FB6012F-1795-400B-808A-30B722914B2B}" srcOrd="2" destOrd="0" presId="urn:microsoft.com/office/officeart/2005/8/layout/hList2#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7BE24-ED79-4A84-A12A-B3C4B45B5C07}">
      <dsp:nvSpPr>
        <dsp:cNvPr id="0" name=""/>
        <dsp:cNvSpPr/>
      </dsp:nvSpPr>
      <dsp:spPr>
        <a:xfrm>
          <a:off x="2606039" y="1120140"/>
          <a:ext cx="960120" cy="96012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1333500">
            <a:lnSpc>
              <a:spcPct val="90000"/>
            </a:lnSpc>
            <a:spcBef>
              <a:spcPct val="0"/>
            </a:spcBef>
            <a:spcAft>
              <a:spcPct val="35000"/>
            </a:spcAft>
          </a:pPr>
          <a:r>
            <a:rPr lang="ru-RU" sz="3000" kern="1200">
              <a:solidFill>
                <a:sysClr val="window" lastClr="FFFFFF"/>
              </a:solidFill>
              <a:latin typeface="Calibri"/>
              <a:ea typeface="+mn-ea"/>
              <a:cs typeface="+mn-cs"/>
            </a:rPr>
            <a:t>МТ</a:t>
          </a:r>
          <a:r>
            <a:rPr lang="en-US" sz="3000" kern="1200">
              <a:solidFill>
                <a:sysClr val="window" lastClr="FFFFFF"/>
              </a:solidFill>
              <a:latin typeface="Calibri"/>
              <a:ea typeface="+mn-ea"/>
              <a:cs typeface="+mn-cs"/>
            </a:rPr>
            <a:t>S</a:t>
          </a:r>
        </a:p>
      </dsp:txBody>
      <dsp:txXfrm>
        <a:off x="2652908" y="1167009"/>
        <a:ext cx="866382" cy="866382"/>
      </dsp:txXfrm>
    </dsp:sp>
    <dsp:sp modelId="{B7332057-4130-4565-9303-B4262DCE428B}">
      <dsp:nvSpPr>
        <dsp:cNvPr id="0" name=""/>
        <dsp:cNvSpPr/>
      </dsp:nvSpPr>
      <dsp:spPr>
        <a:xfrm rot="16200000">
          <a:off x="2847807" y="881847"/>
          <a:ext cx="476584" cy="0"/>
        </a:xfrm>
        <a:custGeom>
          <a:avLst/>
          <a:gdLst/>
          <a:ahLst/>
          <a:cxnLst/>
          <a:rect l="0" t="0" r="0" b="0"/>
          <a:pathLst>
            <a:path>
              <a:moveTo>
                <a:pt x="0" y="0"/>
              </a:moveTo>
              <a:lnTo>
                <a:pt x="476584"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D7E02CA-7486-41F5-9D3B-746C4F40098B}">
      <dsp:nvSpPr>
        <dsp:cNvPr id="0" name=""/>
        <dsp:cNvSpPr/>
      </dsp:nvSpPr>
      <dsp:spPr>
        <a:xfrm>
          <a:off x="2764459" y="275"/>
          <a:ext cx="643280" cy="64328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Calibri"/>
              <a:ea typeface="+mn-ea"/>
              <a:cs typeface="+mn-cs"/>
            </a:rPr>
            <a:t>farmer</a:t>
          </a:r>
        </a:p>
      </dsp:txBody>
      <dsp:txXfrm>
        <a:off x="2795861" y="31677"/>
        <a:ext cx="580476" cy="580476"/>
      </dsp:txXfrm>
    </dsp:sp>
    <dsp:sp modelId="{82E576B3-5BCE-46DE-BD19-1B37ED9444D7}">
      <dsp:nvSpPr>
        <dsp:cNvPr id="0" name=""/>
        <dsp:cNvSpPr/>
      </dsp:nvSpPr>
      <dsp:spPr>
        <a:xfrm rot="19800000">
          <a:off x="3542542" y="1234896"/>
          <a:ext cx="352561" cy="0"/>
        </a:xfrm>
        <a:custGeom>
          <a:avLst/>
          <a:gdLst/>
          <a:ahLst/>
          <a:cxnLst/>
          <a:rect l="0" t="0" r="0" b="0"/>
          <a:pathLst>
            <a:path>
              <a:moveTo>
                <a:pt x="0" y="0"/>
              </a:moveTo>
              <a:lnTo>
                <a:pt x="352561"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E872E05-5690-4328-ACE3-34781298FEC4}">
      <dsp:nvSpPr>
        <dsp:cNvPr id="0" name=""/>
        <dsp:cNvSpPr/>
      </dsp:nvSpPr>
      <dsp:spPr>
        <a:xfrm>
          <a:off x="3871486" y="639417"/>
          <a:ext cx="643280" cy="64328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Calibri"/>
              <a:ea typeface="+mn-ea"/>
              <a:cs typeface="+mn-cs"/>
            </a:rPr>
            <a:t>farmer</a:t>
          </a:r>
        </a:p>
      </dsp:txBody>
      <dsp:txXfrm>
        <a:off x="3902888" y="670819"/>
        <a:ext cx="580476" cy="580476"/>
      </dsp:txXfrm>
    </dsp:sp>
    <dsp:sp modelId="{A527E57C-AAD9-4B48-A78B-02A6CDDC5DC3}">
      <dsp:nvSpPr>
        <dsp:cNvPr id="0" name=""/>
        <dsp:cNvSpPr/>
      </dsp:nvSpPr>
      <dsp:spPr>
        <a:xfrm rot="1800000">
          <a:off x="3542542" y="1965503"/>
          <a:ext cx="352561" cy="0"/>
        </a:xfrm>
        <a:custGeom>
          <a:avLst/>
          <a:gdLst/>
          <a:ahLst/>
          <a:cxnLst/>
          <a:rect l="0" t="0" r="0" b="0"/>
          <a:pathLst>
            <a:path>
              <a:moveTo>
                <a:pt x="0" y="0"/>
              </a:moveTo>
              <a:lnTo>
                <a:pt x="352561"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A10EF5C-2AAB-4B55-AC7E-41EC4B6FE610}">
      <dsp:nvSpPr>
        <dsp:cNvPr id="0" name=""/>
        <dsp:cNvSpPr/>
      </dsp:nvSpPr>
      <dsp:spPr>
        <a:xfrm>
          <a:off x="3871486" y="1917702"/>
          <a:ext cx="643280" cy="64328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Calibri"/>
              <a:ea typeface="+mn-ea"/>
              <a:cs typeface="+mn-cs"/>
            </a:rPr>
            <a:t>farmer</a:t>
          </a:r>
        </a:p>
      </dsp:txBody>
      <dsp:txXfrm>
        <a:off x="3902888" y="1949104"/>
        <a:ext cx="580476" cy="580476"/>
      </dsp:txXfrm>
    </dsp:sp>
    <dsp:sp modelId="{887C64ED-D0C7-427B-9DCC-9A96D4F8DBCC}">
      <dsp:nvSpPr>
        <dsp:cNvPr id="0" name=""/>
        <dsp:cNvSpPr/>
      </dsp:nvSpPr>
      <dsp:spPr>
        <a:xfrm rot="5400000">
          <a:off x="2847807" y="2318552"/>
          <a:ext cx="476584" cy="0"/>
        </a:xfrm>
        <a:custGeom>
          <a:avLst/>
          <a:gdLst/>
          <a:ahLst/>
          <a:cxnLst/>
          <a:rect l="0" t="0" r="0" b="0"/>
          <a:pathLst>
            <a:path>
              <a:moveTo>
                <a:pt x="0" y="0"/>
              </a:moveTo>
              <a:lnTo>
                <a:pt x="476584"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823DB3B-E25A-4E39-9BA0-379AC54DDB7E}">
      <dsp:nvSpPr>
        <dsp:cNvPr id="0" name=""/>
        <dsp:cNvSpPr/>
      </dsp:nvSpPr>
      <dsp:spPr>
        <a:xfrm>
          <a:off x="2764459" y="2556844"/>
          <a:ext cx="643280" cy="64328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Calibri"/>
              <a:ea typeface="+mn-ea"/>
              <a:cs typeface="+mn-cs"/>
            </a:rPr>
            <a:t>farmer</a:t>
          </a:r>
        </a:p>
      </dsp:txBody>
      <dsp:txXfrm>
        <a:off x="2795861" y="2588246"/>
        <a:ext cx="580476" cy="580476"/>
      </dsp:txXfrm>
    </dsp:sp>
    <dsp:sp modelId="{2CF56AEA-D95E-4981-8EB8-D247FB3FEB3F}">
      <dsp:nvSpPr>
        <dsp:cNvPr id="0" name=""/>
        <dsp:cNvSpPr/>
      </dsp:nvSpPr>
      <dsp:spPr>
        <a:xfrm rot="9000000">
          <a:off x="2277096" y="1965503"/>
          <a:ext cx="352561" cy="0"/>
        </a:xfrm>
        <a:custGeom>
          <a:avLst/>
          <a:gdLst/>
          <a:ahLst/>
          <a:cxnLst/>
          <a:rect l="0" t="0" r="0" b="0"/>
          <a:pathLst>
            <a:path>
              <a:moveTo>
                <a:pt x="0" y="0"/>
              </a:moveTo>
              <a:lnTo>
                <a:pt x="352561"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B5CD91C-105F-43B5-85C5-ED2C8CEDFA70}">
      <dsp:nvSpPr>
        <dsp:cNvPr id="0" name=""/>
        <dsp:cNvSpPr/>
      </dsp:nvSpPr>
      <dsp:spPr>
        <a:xfrm>
          <a:off x="1657432" y="1917702"/>
          <a:ext cx="643280" cy="64328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Calibri"/>
              <a:ea typeface="+mn-ea"/>
              <a:cs typeface="+mn-cs"/>
            </a:rPr>
            <a:t>farmer</a:t>
          </a:r>
        </a:p>
      </dsp:txBody>
      <dsp:txXfrm>
        <a:off x="1688834" y="1949104"/>
        <a:ext cx="580476" cy="580476"/>
      </dsp:txXfrm>
    </dsp:sp>
    <dsp:sp modelId="{D22E3ED7-0AA5-42F3-B0A4-607D115E5AF6}">
      <dsp:nvSpPr>
        <dsp:cNvPr id="0" name=""/>
        <dsp:cNvSpPr/>
      </dsp:nvSpPr>
      <dsp:spPr>
        <a:xfrm rot="12600000">
          <a:off x="2277096" y="1234896"/>
          <a:ext cx="352561" cy="0"/>
        </a:xfrm>
        <a:custGeom>
          <a:avLst/>
          <a:gdLst/>
          <a:ahLst/>
          <a:cxnLst/>
          <a:rect l="0" t="0" r="0" b="0"/>
          <a:pathLst>
            <a:path>
              <a:moveTo>
                <a:pt x="0" y="0"/>
              </a:moveTo>
              <a:lnTo>
                <a:pt x="352561" y="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A560728-CC7C-420E-AFFF-7644383BA4A1}">
      <dsp:nvSpPr>
        <dsp:cNvPr id="0" name=""/>
        <dsp:cNvSpPr/>
      </dsp:nvSpPr>
      <dsp:spPr>
        <a:xfrm>
          <a:off x="1657432" y="639417"/>
          <a:ext cx="643280" cy="643280"/>
        </a:xfrm>
        <a:prstGeom prst="round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622300">
            <a:lnSpc>
              <a:spcPct val="90000"/>
            </a:lnSpc>
            <a:spcBef>
              <a:spcPct val="0"/>
            </a:spcBef>
            <a:spcAft>
              <a:spcPct val="35000"/>
            </a:spcAft>
          </a:pPr>
          <a:r>
            <a:rPr lang="en-US" sz="1400" kern="1200">
              <a:solidFill>
                <a:sysClr val="window" lastClr="FFFFFF"/>
              </a:solidFill>
              <a:latin typeface="Calibri"/>
              <a:ea typeface="+mn-ea"/>
              <a:cs typeface="+mn-cs"/>
            </a:rPr>
            <a:t>farmer</a:t>
          </a:r>
        </a:p>
      </dsp:txBody>
      <dsp:txXfrm>
        <a:off x="1688834" y="670819"/>
        <a:ext cx="580476" cy="5804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B990F2-7BC4-4694-8DDB-33BE747FD7EA}">
      <dsp:nvSpPr>
        <dsp:cNvPr id="0" name=""/>
        <dsp:cNvSpPr/>
      </dsp:nvSpPr>
      <dsp:spPr>
        <a:xfrm>
          <a:off x="118656" y="1382814"/>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Kaindy Kant</a:t>
          </a:r>
        </a:p>
      </dsp:txBody>
      <dsp:txXfrm>
        <a:off x="132920" y="1397078"/>
        <a:ext cx="945522" cy="458497"/>
      </dsp:txXfrm>
    </dsp:sp>
    <dsp:sp modelId="{EB49486D-912B-43F1-9499-1B34015090A9}">
      <dsp:nvSpPr>
        <dsp:cNvPr id="0" name=""/>
        <dsp:cNvSpPr/>
      </dsp:nvSpPr>
      <dsp:spPr>
        <a:xfrm rot="19053428">
          <a:off x="929595" y="1192952"/>
          <a:ext cx="1244887" cy="26630"/>
        </a:xfrm>
        <a:custGeom>
          <a:avLst/>
          <a:gdLst/>
          <a:ahLst/>
          <a:cxnLst/>
          <a:rect l="0" t="0" r="0" b="0"/>
          <a:pathLst>
            <a:path>
              <a:moveTo>
                <a:pt x="0" y="13315"/>
              </a:moveTo>
              <a:lnTo>
                <a:pt x="1246328" y="1331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1520917" y="1175145"/>
        <a:ext cx="62244" cy="62244"/>
      </dsp:txXfrm>
    </dsp:sp>
    <dsp:sp modelId="{E0C7EC16-1E87-4FB7-B97E-1E2A15F867E3}">
      <dsp:nvSpPr>
        <dsp:cNvPr id="0" name=""/>
        <dsp:cNvSpPr/>
      </dsp:nvSpPr>
      <dsp:spPr>
        <a:xfrm>
          <a:off x="2011372" y="542696"/>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ru-RU" sz="1500" kern="1200">
              <a:solidFill>
                <a:sysClr val="window" lastClr="FFFFFF"/>
              </a:solidFill>
              <a:latin typeface="Calibri"/>
              <a:ea typeface="+mn-ea"/>
              <a:cs typeface="+mn-cs"/>
            </a:rPr>
            <a:t>МТ</a:t>
          </a:r>
          <a:r>
            <a:rPr lang="en-US" sz="1500" kern="1200">
              <a:solidFill>
                <a:sysClr val="window" lastClr="FFFFFF"/>
              </a:solidFill>
              <a:latin typeface="Calibri"/>
              <a:ea typeface="+mn-ea"/>
              <a:cs typeface="+mn-cs"/>
            </a:rPr>
            <a:t>S</a:t>
          </a:r>
          <a:r>
            <a:rPr lang="ru-RU" sz="1500" kern="1200">
              <a:solidFill>
                <a:sysClr val="window" lastClr="FFFFFF"/>
              </a:solidFill>
              <a:latin typeface="Calibri"/>
              <a:ea typeface="+mn-ea"/>
              <a:cs typeface="+mn-cs"/>
            </a:rPr>
            <a:t> 1</a:t>
          </a:r>
          <a:endParaRPr lang="en-US" sz="1500" kern="1200">
            <a:solidFill>
              <a:sysClr val="window" lastClr="FFFFFF"/>
            </a:solidFill>
            <a:latin typeface="Calibri"/>
            <a:ea typeface="+mn-ea"/>
            <a:cs typeface="+mn-cs"/>
          </a:endParaRPr>
        </a:p>
      </dsp:txBody>
      <dsp:txXfrm>
        <a:off x="2025636" y="556960"/>
        <a:ext cx="945522" cy="458497"/>
      </dsp:txXfrm>
    </dsp:sp>
    <dsp:sp modelId="{4A8C1B85-A6FA-4D90-93C3-088CA18E73BF}">
      <dsp:nvSpPr>
        <dsp:cNvPr id="0" name=""/>
        <dsp:cNvSpPr/>
      </dsp:nvSpPr>
      <dsp:spPr>
        <a:xfrm rot="20093986">
          <a:off x="2925263" y="502650"/>
          <a:ext cx="1274120" cy="26630"/>
        </a:xfrm>
        <a:custGeom>
          <a:avLst/>
          <a:gdLst/>
          <a:ahLst/>
          <a:cxnLst/>
          <a:rect l="0" t="0" r="0" b="0"/>
          <a:pathLst>
            <a:path>
              <a:moveTo>
                <a:pt x="0" y="13315"/>
              </a:moveTo>
              <a:lnTo>
                <a:pt x="1275595" y="1331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530470" y="484112"/>
        <a:ext cx="63706" cy="63706"/>
      </dsp:txXfrm>
    </dsp:sp>
    <dsp:sp modelId="{6EB8B710-00A6-4528-B045-CAAE8799A57F}">
      <dsp:nvSpPr>
        <dsp:cNvPr id="0" name=""/>
        <dsp:cNvSpPr/>
      </dsp:nvSpPr>
      <dsp:spPr>
        <a:xfrm>
          <a:off x="4139224" y="2210"/>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farmer</a:t>
          </a:r>
        </a:p>
      </dsp:txBody>
      <dsp:txXfrm>
        <a:off x="4153488" y="16474"/>
        <a:ext cx="945522" cy="458497"/>
      </dsp:txXfrm>
    </dsp:sp>
    <dsp:sp modelId="{556CEA7F-4F12-4125-A540-13186E062B34}">
      <dsp:nvSpPr>
        <dsp:cNvPr id="0" name=""/>
        <dsp:cNvSpPr/>
      </dsp:nvSpPr>
      <dsp:spPr>
        <a:xfrm rot="58372">
          <a:off x="2985339" y="782689"/>
          <a:ext cx="1153967" cy="26630"/>
        </a:xfrm>
        <a:custGeom>
          <a:avLst/>
          <a:gdLst/>
          <a:ahLst/>
          <a:cxnLst/>
          <a:rect l="0" t="0" r="0" b="0"/>
          <a:pathLst>
            <a:path>
              <a:moveTo>
                <a:pt x="0" y="13315"/>
              </a:moveTo>
              <a:lnTo>
                <a:pt x="1155303" y="1331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533474" y="767155"/>
        <a:ext cx="57698" cy="57698"/>
      </dsp:txXfrm>
    </dsp:sp>
    <dsp:sp modelId="{9A899465-C6E3-4C8C-B7E0-CF9D1B282EE8}">
      <dsp:nvSpPr>
        <dsp:cNvPr id="0" name=""/>
        <dsp:cNvSpPr/>
      </dsp:nvSpPr>
      <dsp:spPr>
        <a:xfrm>
          <a:off x="4139224" y="562289"/>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farmer</a:t>
          </a:r>
        </a:p>
      </dsp:txBody>
      <dsp:txXfrm>
        <a:off x="4153488" y="576553"/>
        <a:ext cx="945522" cy="458497"/>
      </dsp:txXfrm>
    </dsp:sp>
    <dsp:sp modelId="{6124EC1D-153E-4AF7-8EB1-CD12BD1A63D0}">
      <dsp:nvSpPr>
        <dsp:cNvPr id="0" name=""/>
        <dsp:cNvSpPr/>
      </dsp:nvSpPr>
      <dsp:spPr>
        <a:xfrm rot="1600502">
          <a:off x="2916707" y="1062729"/>
          <a:ext cx="1291231" cy="26630"/>
        </a:xfrm>
        <a:custGeom>
          <a:avLst/>
          <a:gdLst/>
          <a:ahLst/>
          <a:cxnLst/>
          <a:rect l="0" t="0" r="0" b="0"/>
          <a:pathLst>
            <a:path>
              <a:moveTo>
                <a:pt x="0" y="13315"/>
              </a:moveTo>
              <a:lnTo>
                <a:pt x="1292725" y="1331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530042" y="1043763"/>
        <a:ext cx="64561" cy="64561"/>
      </dsp:txXfrm>
    </dsp:sp>
    <dsp:sp modelId="{85D2AE14-3199-43D2-904B-BC0571902906}">
      <dsp:nvSpPr>
        <dsp:cNvPr id="0" name=""/>
        <dsp:cNvSpPr/>
      </dsp:nvSpPr>
      <dsp:spPr>
        <a:xfrm>
          <a:off x="4139224" y="1122367"/>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farmer</a:t>
          </a:r>
        </a:p>
      </dsp:txBody>
      <dsp:txXfrm>
        <a:off x="4153488" y="1136631"/>
        <a:ext cx="945522" cy="458497"/>
      </dsp:txXfrm>
    </dsp:sp>
    <dsp:sp modelId="{CAAE76F8-52BE-476B-8860-A92ABF71B31A}">
      <dsp:nvSpPr>
        <dsp:cNvPr id="0" name=""/>
        <dsp:cNvSpPr/>
      </dsp:nvSpPr>
      <dsp:spPr>
        <a:xfrm rot="2719339">
          <a:off x="913236" y="2042867"/>
          <a:ext cx="1209033" cy="26630"/>
        </a:xfrm>
        <a:custGeom>
          <a:avLst/>
          <a:gdLst/>
          <a:ahLst/>
          <a:cxnLst/>
          <a:rect l="0" t="0" r="0" b="0"/>
          <a:pathLst>
            <a:path>
              <a:moveTo>
                <a:pt x="0" y="13315"/>
              </a:moveTo>
              <a:lnTo>
                <a:pt x="1210432" y="1331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1487527" y="2025956"/>
        <a:ext cx="60451" cy="60451"/>
      </dsp:txXfrm>
    </dsp:sp>
    <dsp:sp modelId="{5CCED871-5049-42FA-91CD-206B5BDAD1EA}">
      <dsp:nvSpPr>
        <dsp:cNvPr id="0" name=""/>
        <dsp:cNvSpPr/>
      </dsp:nvSpPr>
      <dsp:spPr>
        <a:xfrm>
          <a:off x="1942799" y="2242525"/>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ru-RU" sz="1500" kern="1200">
              <a:solidFill>
                <a:sysClr val="window" lastClr="FFFFFF"/>
              </a:solidFill>
              <a:latin typeface="Calibri"/>
              <a:ea typeface="+mn-ea"/>
              <a:cs typeface="+mn-cs"/>
            </a:rPr>
            <a:t>МТ</a:t>
          </a:r>
          <a:r>
            <a:rPr lang="en-US" sz="1500" kern="1200">
              <a:solidFill>
                <a:sysClr val="window" lastClr="FFFFFF"/>
              </a:solidFill>
              <a:latin typeface="Calibri"/>
              <a:ea typeface="+mn-ea"/>
              <a:cs typeface="+mn-cs"/>
            </a:rPr>
            <a:t>S</a:t>
          </a:r>
          <a:r>
            <a:rPr lang="ru-RU" sz="1500" kern="1200">
              <a:solidFill>
                <a:sysClr val="window" lastClr="FFFFFF"/>
              </a:solidFill>
              <a:latin typeface="Calibri"/>
              <a:ea typeface="+mn-ea"/>
              <a:cs typeface="+mn-cs"/>
            </a:rPr>
            <a:t> 2</a:t>
          </a:r>
          <a:endParaRPr lang="en-US" sz="1500" kern="1200">
            <a:solidFill>
              <a:sysClr val="window" lastClr="FFFFFF"/>
            </a:solidFill>
            <a:latin typeface="Calibri"/>
            <a:ea typeface="+mn-ea"/>
            <a:cs typeface="+mn-cs"/>
          </a:endParaRPr>
        </a:p>
      </dsp:txBody>
      <dsp:txXfrm>
        <a:off x="1957063" y="2256789"/>
        <a:ext cx="945522" cy="458497"/>
      </dsp:txXfrm>
    </dsp:sp>
    <dsp:sp modelId="{54559000-D302-4ED6-9763-47D6BDF1346F}">
      <dsp:nvSpPr>
        <dsp:cNvPr id="0" name=""/>
        <dsp:cNvSpPr/>
      </dsp:nvSpPr>
      <dsp:spPr>
        <a:xfrm rot="20122996">
          <a:off x="2855748" y="2192683"/>
          <a:ext cx="1344577" cy="26630"/>
        </a:xfrm>
        <a:custGeom>
          <a:avLst/>
          <a:gdLst/>
          <a:ahLst/>
          <a:cxnLst/>
          <a:rect l="0" t="0" r="0" b="0"/>
          <a:pathLst>
            <a:path>
              <a:moveTo>
                <a:pt x="0" y="13315"/>
              </a:moveTo>
              <a:lnTo>
                <a:pt x="1346133" y="1331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494422" y="2172384"/>
        <a:ext cx="67228" cy="67228"/>
      </dsp:txXfrm>
    </dsp:sp>
    <dsp:sp modelId="{3E83D50F-6CE5-4D86-A389-1309040F4881}">
      <dsp:nvSpPr>
        <dsp:cNvPr id="0" name=""/>
        <dsp:cNvSpPr/>
      </dsp:nvSpPr>
      <dsp:spPr>
        <a:xfrm>
          <a:off x="4139224" y="1682446"/>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farmer</a:t>
          </a:r>
        </a:p>
      </dsp:txBody>
      <dsp:txXfrm>
        <a:off x="4153488" y="1696710"/>
        <a:ext cx="945522" cy="458497"/>
      </dsp:txXfrm>
    </dsp:sp>
    <dsp:sp modelId="{4314C26F-F49E-42E6-B441-9E3C4ECF18FA}">
      <dsp:nvSpPr>
        <dsp:cNvPr id="0" name=""/>
        <dsp:cNvSpPr/>
      </dsp:nvSpPr>
      <dsp:spPr>
        <a:xfrm>
          <a:off x="2916849" y="2472722"/>
          <a:ext cx="1222374" cy="26630"/>
        </a:xfrm>
        <a:custGeom>
          <a:avLst/>
          <a:gdLst/>
          <a:ahLst/>
          <a:cxnLst/>
          <a:rect l="0" t="0" r="0" b="0"/>
          <a:pathLst>
            <a:path>
              <a:moveTo>
                <a:pt x="0" y="13315"/>
              </a:moveTo>
              <a:lnTo>
                <a:pt x="1223789" y="1331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497477" y="2455479"/>
        <a:ext cx="61118" cy="61118"/>
      </dsp:txXfrm>
    </dsp:sp>
    <dsp:sp modelId="{F61DAD54-8295-421F-BC37-215F9C59D32F}">
      <dsp:nvSpPr>
        <dsp:cNvPr id="0" name=""/>
        <dsp:cNvSpPr/>
      </dsp:nvSpPr>
      <dsp:spPr>
        <a:xfrm>
          <a:off x="4139224" y="2242525"/>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farmer</a:t>
          </a:r>
        </a:p>
      </dsp:txBody>
      <dsp:txXfrm>
        <a:off x="4153488" y="2256789"/>
        <a:ext cx="945522" cy="458497"/>
      </dsp:txXfrm>
    </dsp:sp>
    <dsp:sp modelId="{CDFD8C98-B4C0-4B99-979F-C21C97148B93}">
      <dsp:nvSpPr>
        <dsp:cNvPr id="0" name=""/>
        <dsp:cNvSpPr/>
      </dsp:nvSpPr>
      <dsp:spPr>
        <a:xfrm rot="1477004">
          <a:off x="2855748" y="2752762"/>
          <a:ext cx="1344577" cy="26630"/>
        </a:xfrm>
        <a:custGeom>
          <a:avLst/>
          <a:gdLst/>
          <a:ahLst/>
          <a:cxnLst/>
          <a:rect l="0" t="0" r="0" b="0"/>
          <a:pathLst>
            <a:path>
              <a:moveTo>
                <a:pt x="0" y="13315"/>
              </a:moveTo>
              <a:lnTo>
                <a:pt x="1346133" y="1331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solidFill>
              <a:sysClr val="windowText" lastClr="000000">
                <a:hueOff val="0"/>
                <a:satOff val="0"/>
                <a:lumOff val="0"/>
                <a:alphaOff val="0"/>
              </a:sysClr>
            </a:solidFill>
            <a:latin typeface="Calibri"/>
            <a:ea typeface="+mn-ea"/>
            <a:cs typeface="+mn-cs"/>
          </a:endParaRPr>
        </a:p>
      </dsp:txBody>
      <dsp:txXfrm>
        <a:off x="3494422" y="2732463"/>
        <a:ext cx="67228" cy="67228"/>
      </dsp:txXfrm>
    </dsp:sp>
    <dsp:sp modelId="{6BD43088-8361-46D6-8CAE-B46A0CAEB05B}">
      <dsp:nvSpPr>
        <dsp:cNvPr id="0" name=""/>
        <dsp:cNvSpPr/>
      </dsp:nvSpPr>
      <dsp:spPr>
        <a:xfrm>
          <a:off x="4139224" y="2802604"/>
          <a:ext cx="974050" cy="48702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 lastClr="FFFFFF"/>
              </a:solidFill>
              <a:latin typeface="Calibri"/>
              <a:ea typeface="+mn-ea"/>
              <a:cs typeface="+mn-cs"/>
            </a:rPr>
            <a:t>farmer</a:t>
          </a:r>
        </a:p>
      </dsp:txBody>
      <dsp:txXfrm>
        <a:off x="4153488" y="2816868"/>
        <a:ext cx="945522" cy="4584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1D4832-2020-4554-9799-1940008E9A3C}">
      <dsp:nvSpPr>
        <dsp:cNvPr id="0" name=""/>
        <dsp:cNvSpPr/>
      </dsp:nvSpPr>
      <dsp:spPr>
        <a:xfrm rot="16200000">
          <a:off x="-1094985" y="1636889"/>
          <a:ext cx="2496312" cy="2293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2237" bIns="0" numCol="1" spcCol="1270" anchor="t" anchorCtr="0">
          <a:noAutofit/>
        </a:bodyPr>
        <a:lstStyle/>
        <a:p>
          <a:pPr lvl="0" algn="r" defTabSz="711200">
            <a:lnSpc>
              <a:spcPct val="90000"/>
            </a:lnSpc>
            <a:spcBef>
              <a:spcPct val="0"/>
            </a:spcBef>
            <a:spcAft>
              <a:spcPct val="35000"/>
            </a:spcAft>
          </a:pPr>
          <a:r>
            <a:rPr lang="ru-RU" sz="1600" kern="1200">
              <a:solidFill>
                <a:sysClr val="windowText" lastClr="000000">
                  <a:hueOff val="0"/>
                  <a:satOff val="0"/>
                  <a:lumOff val="0"/>
                  <a:alphaOff val="0"/>
                </a:sysClr>
              </a:solidFill>
              <a:latin typeface="Calibri"/>
              <a:ea typeface="+mn-ea"/>
              <a:cs typeface="+mn-cs"/>
            </a:rPr>
            <a:t>МТС 1</a:t>
          </a:r>
          <a:endParaRPr lang="en-US" sz="1600" kern="1200">
            <a:solidFill>
              <a:sysClr val="windowText" lastClr="000000">
                <a:hueOff val="0"/>
                <a:satOff val="0"/>
                <a:lumOff val="0"/>
                <a:alphaOff val="0"/>
              </a:sysClr>
            </a:solidFill>
            <a:latin typeface="Calibri"/>
            <a:ea typeface="+mn-ea"/>
            <a:cs typeface="+mn-cs"/>
          </a:endParaRPr>
        </a:p>
      </dsp:txBody>
      <dsp:txXfrm>
        <a:off x="-1094985" y="1636889"/>
        <a:ext cx="2496312" cy="229307"/>
      </dsp:txXfrm>
    </dsp:sp>
    <dsp:sp modelId="{0B72C563-9838-4513-9119-15B2ABF0E781}">
      <dsp:nvSpPr>
        <dsp:cNvPr id="0" name=""/>
        <dsp:cNvSpPr/>
      </dsp:nvSpPr>
      <dsp:spPr>
        <a:xfrm>
          <a:off x="267824" y="503387"/>
          <a:ext cx="1142195" cy="249631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202237" rIns="170688" bIns="170688" numCol="1" spcCol="1270" anchor="t" anchorCtr="0">
          <a:noAutofit/>
        </a:bodyPr>
        <a:lstStyle/>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1/1</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1/2</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1/3</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1/4</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1/5</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endParaRPr lang="en-US" sz="1900" kern="1200">
            <a:solidFill>
              <a:sysClr val="window" lastClr="FFFFFF"/>
            </a:solidFill>
            <a:latin typeface="Calibri"/>
            <a:ea typeface="+mn-ea"/>
            <a:cs typeface="+mn-cs"/>
          </a:endParaRPr>
        </a:p>
      </dsp:txBody>
      <dsp:txXfrm>
        <a:off x="267824" y="503387"/>
        <a:ext cx="1142195" cy="2496312"/>
      </dsp:txXfrm>
    </dsp:sp>
    <dsp:sp modelId="{F036CC64-2134-4040-A726-FEF27165A970}">
      <dsp:nvSpPr>
        <dsp:cNvPr id="0" name=""/>
        <dsp:cNvSpPr/>
      </dsp:nvSpPr>
      <dsp:spPr>
        <a:xfrm>
          <a:off x="38516"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53D23A73-2FE0-4C77-8B1B-7E282F563899}">
      <dsp:nvSpPr>
        <dsp:cNvPr id="0" name=""/>
        <dsp:cNvSpPr/>
      </dsp:nvSpPr>
      <dsp:spPr>
        <a:xfrm rot="16200000">
          <a:off x="574819" y="1636889"/>
          <a:ext cx="2496312" cy="2293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2237" bIns="0" numCol="1" spcCol="1270" anchor="t" anchorCtr="0">
          <a:noAutofit/>
        </a:bodyPr>
        <a:lstStyle/>
        <a:p>
          <a:pPr lvl="0" algn="r" defTabSz="711200">
            <a:lnSpc>
              <a:spcPct val="90000"/>
            </a:lnSpc>
            <a:spcBef>
              <a:spcPct val="0"/>
            </a:spcBef>
            <a:spcAft>
              <a:spcPct val="35000"/>
            </a:spcAft>
          </a:pPr>
          <a:r>
            <a:rPr lang="ru-RU" sz="1600" kern="1200">
              <a:solidFill>
                <a:sysClr val="windowText" lastClr="000000">
                  <a:hueOff val="0"/>
                  <a:satOff val="0"/>
                  <a:lumOff val="0"/>
                  <a:alphaOff val="0"/>
                </a:sysClr>
              </a:solidFill>
              <a:latin typeface="Calibri"/>
              <a:ea typeface="+mn-ea"/>
              <a:cs typeface="+mn-cs"/>
            </a:rPr>
            <a:t>МТС 2</a:t>
          </a:r>
          <a:endParaRPr lang="en-US" sz="1600" kern="1200">
            <a:solidFill>
              <a:sysClr val="windowText" lastClr="000000">
                <a:hueOff val="0"/>
                <a:satOff val="0"/>
                <a:lumOff val="0"/>
                <a:alphaOff val="0"/>
              </a:sysClr>
            </a:solidFill>
            <a:latin typeface="Calibri"/>
            <a:ea typeface="+mn-ea"/>
            <a:cs typeface="+mn-cs"/>
          </a:endParaRPr>
        </a:p>
      </dsp:txBody>
      <dsp:txXfrm>
        <a:off x="574819" y="1636889"/>
        <a:ext cx="2496312" cy="229307"/>
      </dsp:txXfrm>
    </dsp:sp>
    <dsp:sp modelId="{97BA0EBA-9D85-45B5-B37A-9E77DF8BB6AD}">
      <dsp:nvSpPr>
        <dsp:cNvPr id="0" name=""/>
        <dsp:cNvSpPr/>
      </dsp:nvSpPr>
      <dsp:spPr>
        <a:xfrm>
          <a:off x="1937628" y="503387"/>
          <a:ext cx="1142195" cy="249631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202237" rIns="170688" bIns="170688" numCol="1" spcCol="1270" anchor="t" anchorCtr="0">
          <a:noAutofit/>
        </a:bodyPr>
        <a:lstStyle/>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2/1</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2/2</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2/3</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2/4</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2/5</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endParaRPr lang="en-US" sz="1900" kern="1200">
            <a:solidFill>
              <a:sysClr val="window" lastClr="FFFFFF"/>
            </a:solidFill>
            <a:latin typeface="Calibri"/>
            <a:ea typeface="+mn-ea"/>
            <a:cs typeface="+mn-cs"/>
          </a:endParaRPr>
        </a:p>
      </dsp:txBody>
      <dsp:txXfrm>
        <a:off x="1937628" y="503387"/>
        <a:ext cx="1142195" cy="2496312"/>
      </dsp:txXfrm>
    </dsp:sp>
    <dsp:sp modelId="{B611F22A-13BD-48C7-8181-A4A444E52D54}">
      <dsp:nvSpPr>
        <dsp:cNvPr id="0" name=""/>
        <dsp:cNvSpPr/>
      </dsp:nvSpPr>
      <dsp:spPr>
        <a:xfrm>
          <a:off x="1708321"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AFCE4926-D8F1-41D3-9B30-69EE3B100C1C}">
      <dsp:nvSpPr>
        <dsp:cNvPr id="0" name=""/>
        <dsp:cNvSpPr/>
      </dsp:nvSpPr>
      <dsp:spPr>
        <a:xfrm rot="16200000">
          <a:off x="2244623" y="1636889"/>
          <a:ext cx="2496312" cy="2293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2237" bIns="0" numCol="1" spcCol="1270" anchor="t" anchorCtr="0">
          <a:noAutofit/>
        </a:bodyPr>
        <a:lstStyle/>
        <a:p>
          <a:pPr lvl="0" algn="r" defTabSz="711200">
            <a:lnSpc>
              <a:spcPct val="90000"/>
            </a:lnSpc>
            <a:spcBef>
              <a:spcPct val="0"/>
            </a:spcBef>
            <a:spcAft>
              <a:spcPct val="35000"/>
            </a:spcAft>
          </a:pPr>
          <a:r>
            <a:rPr lang="ru-RU" sz="1600" kern="1200">
              <a:solidFill>
                <a:sysClr val="windowText" lastClr="000000">
                  <a:hueOff val="0"/>
                  <a:satOff val="0"/>
                  <a:lumOff val="0"/>
                  <a:alphaOff val="0"/>
                </a:sysClr>
              </a:solidFill>
              <a:latin typeface="Calibri"/>
              <a:ea typeface="+mn-ea"/>
              <a:cs typeface="+mn-cs"/>
            </a:rPr>
            <a:t>МТС 3</a:t>
          </a:r>
          <a:endParaRPr lang="en-US" sz="1600" kern="1200">
            <a:solidFill>
              <a:sysClr val="windowText" lastClr="000000">
                <a:hueOff val="0"/>
                <a:satOff val="0"/>
                <a:lumOff val="0"/>
                <a:alphaOff val="0"/>
              </a:sysClr>
            </a:solidFill>
            <a:latin typeface="Calibri"/>
            <a:ea typeface="+mn-ea"/>
            <a:cs typeface="+mn-cs"/>
          </a:endParaRPr>
        </a:p>
      </dsp:txBody>
      <dsp:txXfrm>
        <a:off x="2244623" y="1636889"/>
        <a:ext cx="2496312" cy="229307"/>
      </dsp:txXfrm>
    </dsp:sp>
    <dsp:sp modelId="{B473D719-06F9-4E3B-9DF1-806EA94DCE1C}">
      <dsp:nvSpPr>
        <dsp:cNvPr id="0" name=""/>
        <dsp:cNvSpPr/>
      </dsp:nvSpPr>
      <dsp:spPr>
        <a:xfrm>
          <a:off x="3607433" y="503387"/>
          <a:ext cx="1142195" cy="249631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202237" rIns="170688" bIns="170688" numCol="1" spcCol="1270" anchor="t" anchorCtr="0">
          <a:noAutofit/>
        </a:bodyPr>
        <a:lstStyle/>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3/1</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3/2</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3/3</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3/4</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2/5</a:t>
          </a:r>
          <a:endParaRPr lang="en-US" sz="1900" kern="1200">
            <a:solidFill>
              <a:sysClr val="window" lastClr="FFFFFF"/>
            </a:solidFill>
            <a:latin typeface="Calibri"/>
            <a:ea typeface="+mn-ea"/>
            <a:cs typeface="+mn-cs"/>
          </a:endParaRPr>
        </a:p>
      </dsp:txBody>
      <dsp:txXfrm>
        <a:off x="3607433" y="503387"/>
        <a:ext cx="1142195" cy="2496312"/>
      </dsp:txXfrm>
    </dsp:sp>
    <dsp:sp modelId="{AB63E10F-2C7C-4755-AA5F-66B4801D775C}">
      <dsp:nvSpPr>
        <dsp:cNvPr id="0" name=""/>
        <dsp:cNvSpPr/>
      </dsp:nvSpPr>
      <dsp:spPr>
        <a:xfrm>
          <a:off x="3378125"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2FB6012F-1795-400B-808A-30B722914B2B}">
      <dsp:nvSpPr>
        <dsp:cNvPr id="0" name=""/>
        <dsp:cNvSpPr/>
      </dsp:nvSpPr>
      <dsp:spPr>
        <a:xfrm rot="16200000">
          <a:off x="3914428" y="1636889"/>
          <a:ext cx="2496312" cy="2293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202237" bIns="0" numCol="1" spcCol="1270" anchor="t" anchorCtr="0">
          <a:noAutofit/>
        </a:bodyPr>
        <a:lstStyle/>
        <a:p>
          <a:pPr lvl="0" algn="r" defTabSz="711200">
            <a:lnSpc>
              <a:spcPct val="90000"/>
            </a:lnSpc>
            <a:spcBef>
              <a:spcPct val="0"/>
            </a:spcBef>
            <a:spcAft>
              <a:spcPct val="35000"/>
            </a:spcAft>
          </a:pPr>
          <a:r>
            <a:rPr lang="ru-RU" sz="1600" kern="1200">
              <a:solidFill>
                <a:sysClr val="windowText" lastClr="000000">
                  <a:hueOff val="0"/>
                  <a:satOff val="0"/>
                  <a:lumOff val="0"/>
                  <a:alphaOff val="0"/>
                </a:sysClr>
              </a:solidFill>
              <a:latin typeface="Calibri"/>
              <a:ea typeface="+mn-ea"/>
              <a:cs typeface="+mn-cs"/>
            </a:rPr>
            <a:t>МТС 4</a:t>
          </a:r>
          <a:endParaRPr lang="en-US" sz="1600" kern="1200">
            <a:solidFill>
              <a:sysClr val="windowText" lastClr="000000">
                <a:hueOff val="0"/>
                <a:satOff val="0"/>
                <a:lumOff val="0"/>
                <a:alphaOff val="0"/>
              </a:sysClr>
            </a:solidFill>
            <a:latin typeface="Calibri"/>
            <a:ea typeface="+mn-ea"/>
            <a:cs typeface="+mn-cs"/>
          </a:endParaRPr>
        </a:p>
      </dsp:txBody>
      <dsp:txXfrm>
        <a:off x="3914428" y="1636889"/>
        <a:ext cx="2496312" cy="229307"/>
      </dsp:txXfrm>
    </dsp:sp>
    <dsp:sp modelId="{0446B650-609C-4A2A-BA8E-346CF9663FFE}">
      <dsp:nvSpPr>
        <dsp:cNvPr id="0" name=""/>
        <dsp:cNvSpPr/>
      </dsp:nvSpPr>
      <dsp:spPr>
        <a:xfrm>
          <a:off x="5277238" y="503387"/>
          <a:ext cx="1142195" cy="249631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202237" rIns="170688" bIns="170688" numCol="1" spcCol="1270" anchor="t" anchorCtr="0">
          <a:noAutofit/>
        </a:bodyPr>
        <a:lstStyle/>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4/1</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4/2</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4/3</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4/4</a:t>
          </a:r>
          <a:endParaRPr lang="en-US" sz="1900" kern="1200">
            <a:solidFill>
              <a:sysClr val="window" lastClr="FFFFFF"/>
            </a:solidFill>
            <a:latin typeface="Calibri"/>
            <a:ea typeface="+mn-ea"/>
            <a:cs typeface="+mn-cs"/>
          </a:endParaRPr>
        </a:p>
        <a:p>
          <a:pPr marL="171450" lvl="1" indent="-171450" algn="l" defTabSz="844550">
            <a:lnSpc>
              <a:spcPct val="90000"/>
            </a:lnSpc>
            <a:spcBef>
              <a:spcPct val="0"/>
            </a:spcBef>
            <a:spcAft>
              <a:spcPct val="15000"/>
            </a:spcAft>
            <a:buChar char="••"/>
          </a:pPr>
          <a:r>
            <a:rPr lang="ru-RU" sz="1900" kern="1200">
              <a:solidFill>
                <a:sysClr val="window" lastClr="FFFFFF"/>
              </a:solidFill>
              <a:latin typeface="Calibri"/>
              <a:ea typeface="+mn-ea"/>
              <a:cs typeface="+mn-cs"/>
            </a:rPr>
            <a:t>4/5</a:t>
          </a:r>
          <a:endParaRPr lang="en-US" sz="1900" kern="1200">
            <a:solidFill>
              <a:sysClr val="window" lastClr="FFFFFF"/>
            </a:solidFill>
            <a:latin typeface="Calibri"/>
            <a:ea typeface="+mn-ea"/>
            <a:cs typeface="+mn-cs"/>
          </a:endParaRPr>
        </a:p>
      </dsp:txBody>
      <dsp:txXfrm>
        <a:off x="5277238" y="503387"/>
        <a:ext cx="1142195" cy="2496312"/>
      </dsp:txXfrm>
    </dsp:sp>
    <dsp:sp modelId="{3C220CB3-9FC9-49D6-9EC1-5BCBA78DDF81}">
      <dsp:nvSpPr>
        <dsp:cNvPr id="0" name=""/>
        <dsp:cNvSpPr/>
      </dsp:nvSpPr>
      <dsp:spPr>
        <a:xfrm>
          <a:off x="5047930" y="200700"/>
          <a:ext cx="458615" cy="45861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2#1">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2704-878C-42D5-8E28-1E3EC587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6648</Words>
  <Characters>37895</Characters>
  <Application>Microsoft Office Word</Application>
  <DocSecurity>0</DocSecurity>
  <Lines>315</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Maksatbek Damir uulu</dc:creator>
  <cp:lastModifiedBy>Maksatbek Damir uulu</cp:lastModifiedBy>
  <cp:revision>3</cp:revision>
  <dcterms:created xsi:type="dcterms:W3CDTF">2017-05-10T03:55:00Z</dcterms:created>
  <dcterms:modified xsi:type="dcterms:W3CDTF">2017-05-10T04:14:00Z</dcterms:modified>
</cp:coreProperties>
</file>